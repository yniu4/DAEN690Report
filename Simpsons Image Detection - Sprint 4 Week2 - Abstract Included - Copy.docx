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C8DB8" w14:textId="12A4DCB0" w:rsidR="00446CBF" w:rsidRDefault="00446CBF" w:rsidP="00446CBF">
      <w:pPr>
        <w:keepNext/>
        <w:spacing w:before="240" w:after="120"/>
        <w:jc w:val="center"/>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rPr>
        <w:t>George Mason University</w:t>
      </w:r>
    </w:p>
    <w:p w14:paraId="5325A9F4" w14:textId="77777777"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DAEN 690</w:t>
      </w:r>
    </w:p>
    <w:p w14:paraId="66F5D4DF" w14:textId="0E8DBAD6" w:rsidR="00446CBF" w:rsidRDefault="00446CBF" w:rsidP="00446CBF">
      <w:pPr>
        <w:keepNext/>
        <w:spacing w:before="24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Summer 2019</w:t>
      </w:r>
    </w:p>
    <w:p w14:paraId="6C895CE9" w14:textId="77777777" w:rsidR="002E5019" w:rsidRDefault="002E5019" w:rsidP="00446CBF">
      <w:pPr>
        <w:keepNext/>
        <w:spacing w:after="0"/>
        <w:jc w:val="center"/>
        <w:rPr>
          <w:rFonts w:ascii="Times New Roman" w:eastAsia="Times New Roman" w:hAnsi="Times New Roman" w:cs="Times New Roman"/>
          <w:b/>
          <w:sz w:val="48"/>
          <w:szCs w:val="48"/>
        </w:rPr>
      </w:pPr>
    </w:p>
    <w:p w14:paraId="7FF46A0A" w14:textId="04C09E66" w:rsidR="00446CBF" w:rsidRDefault="00446CBF" w:rsidP="00446CBF">
      <w:pPr>
        <w:keepNext/>
        <w:spacing w:after="0"/>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 xml:space="preserve"> </w:t>
      </w:r>
    </w:p>
    <w:p w14:paraId="5E950B93" w14:textId="77777777" w:rsidR="00446CBF" w:rsidRDefault="00446CBF" w:rsidP="00446CBF">
      <w:pPr>
        <w:spacing w:after="0" w:line="288" w:lineRule="auto"/>
        <w:rPr>
          <w:rFonts w:ascii="Times New Roman" w:eastAsia="Times New Roman" w:hAnsi="Times New Roman" w:cs="Times New Roman"/>
          <w:b/>
        </w:rPr>
      </w:pPr>
    </w:p>
    <w:p w14:paraId="16E9EFAE" w14:textId="792B6EF3" w:rsidR="00446CBF" w:rsidRDefault="00446CBF" w:rsidP="00446CBF">
      <w:pPr>
        <w:spacing w:after="0" w:line="288"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Image Detection of Simpson’s characters</w:t>
      </w:r>
    </w:p>
    <w:p w14:paraId="1377EA8A" w14:textId="77777777" w:rsidR="00446CBF" w:rsidRDefault="00446CBF" w:rsidP="00446CBF">
      <w:pPr>
        <w:spacing w:after="0" w:line="288" w:lineRule="auto"/>
        <w:jc w:val="center"/>
        <w:rPr>
          <w:rFonts w:ascii="Times New Roman" w:eastAsia="Times New Roman" w:hAnsi="Times New Roman" w:cs="Times New Roman"/>
          <w:b/>
          <w:sz w:val="36"/>
          <w:szCs w:val="36"/>
        </w:rPr>
      </w:pPr>
    </w:p>
    <w:p w14:paraId="3EEE9908" w14:textId="0711A1EB"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Manju Prasad</w:t>
      </w:r>
    </w:p>
    <w:p w14:paraId="62719694" w14:textId="45AA1CAA" w:rsidR="00446CBF" w:rsidRPr="00446CBF"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Ravi Rane</w:t>
      </w:r>
    </w:p>
    <w:p w14:paraId="0A195455" w14:textId="3ADBED13" w:rsidR="004858AA" w:rsidRDefault="004858AA" w:rsidP="00446CBF">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Yinchen Niu</w:t>
      </w:r>
    </w:p>
    <w:p w14:paraId="2DC0B4BF" w14:textId="77777777" w:rsidR="00706BA9" w:rsidRDefault="00706BA9" w:rsidP="00706BA9">
      <w:pPr>
        <w:spacing w:after="0" w:line="288" w:lineRule="auto"/>
        <w:jc w:val="cente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t xml:space="preserve">Zegang Liu </w:t>
      </w:r>
    </w:p>
    <w:p w14:paraId="2222D7E2" w14:textId="77777777" w:rsidR="00706BA9" w:rsidRPr="00446CBF" w:rsidRDefault="00706BA9" w:rsidP="00446CBF">
      <w:pPr>
        <w:spacing w:after="0" w:line="288" w:lineRule="auto"/>
        <w:jc w:val="center"/>
        <w:rPr>
          <w:rFonts w:ascii="Times New Roman" w:eastAsia="Times New Roman" w:hAnsi="Times New Roman" w:cs="Times New Roman"/>
          <w:bCs/>
          <w:sz w:val="36"/>
          <w:szCs w:val="36"/>
        </w:rPr>
      </w:pPr>
    </w:p>
    <w:p w14:paraId="12436D06" w14:textId="448CBD88" w:rsidR="00446CBF" w:rsidRDefault="00446CBF">
      <w:pPr>
        <w:rPr>
          <w:rFonts w:ascii="Times New Roman" w:eastAsiaTheme="majorEastAsia" w:hAnsi="Times New Roman" w:cs="Times New Roman"/>
          <w:b/>
          <w:bCs/>
          <w:spacing w:val="-10"/>
          <w:kern w:val="28"/>
          <w:sz w:val="56"/>
          <w:szCs w:val="56"/>
        </w:rPr>
      </w:pPr>
      <w:r>
        <w:rPr>
          <w:rFonts w:ascii="Times New Roman" w:eastAsiaTheme="majorEastAsia" w:hAnsi="Times New Roman" w:cs="Times New Roman"/>
          <w:b/>
          <w:bCs/>
          <w:spacing w:val="-10"/>
          <w:kern w:val="28"/>
          <w:sz w:val="56"/>
          <w:szCs w:val="56"/>
        </w:rPr>
        <w:br w:type="page"/>
      </w:r>
    </w:p>
    <w:sdt>
      <w:sdtPr>
        <w:rPr>
          <w:rFonts w:ascii="Times New Roman" w:hAnsi="Times New Roman" w:cs="Times New Roman"/>
          <w:b/>
          <w:bCs/>
          <w:sz w:val="40"/>
          <w:szCs w:val="40"/>
        </w:rPr>
        <w:id w:val="-1426713316"/>
        <w:docPartObj>
          <w:docPartGallery w:val="Table of Contents"/>
          <w:docPartUnique/>
        </w:docPartObj>
      </w:sdtPr>
      <w:sdtEndPr>
        <w:rPr>
          <w:rFonts w:asciiTheme="minorHAnsi" w:hAnsiTheme="minorHAnsi" w:cstheme="minorBidi"/>
          <w:noProof/>
          <w:sz w:val="22"/>
          <w:szCs w:val="22"/>
        </w:rPr>
      </w:sdtEndPr>
      <w:sdtContent>
        <w:p w14:paraId="74E63812" w14:textId="55592696" w:rsidR="007544C0" w:rsidRPr="00142E47" w:rsidRDefault="00142E47" w:rsidP="0012761D">
          <w:pPr>
            <w:spacing w:after="0" w:line="360" w:lineRule="auto"/>
            <w:rPr>
              <w:rFonts w:ascii="Times New Roman" w:hAnsi="Times New Roman" w:cs="Times New Roman"/>
              <w:b/>
              <w:bCs/>
              <w:sz w:val="40"/>
              <w:szCs w:val="40"/>
            </w:rPr>
          </w:pPr>
          <w:r>
            <w:rPr>
              <w:rFonts w:ascii="Times New Roman" w:hAnsi="Times New Roman" w:cs="Times New Roman"/>
              <w:b/>
              <w:bCs/>
              <w:sz w:val="40"/>
              <w:szCs w:val="40"/>
            </w:rPr>
            <w:tab/>
          </w:r>
          <w:r w:rsidR="00446CBF">
            <w:rPr>
              <w:rFonts w:ascii="Times New Roman" w:hAnsi="Times New Roman" w:cs="Times New Roman"/>
              <w:b/>
              <w:bCs/>
              <w:sz w:val="40"/>
              <w:szCs w:val="40"/>
            </w:rPr>
            <w:t xml:space="preserve">Table of </w:t>
          </w:r>
          <w:r w:rsidRPr="00142E47">
            <w:rPr>
              <w:rFonts w:ascii="Times New Roman" w:hAnsi="Times New Roman" w:cs="Times New Roman"/>
              <w:b/>
              <w:bCs/>
              <w:sz w:val="40"/>
              <w:szCs w:val="40"/>
            </w:rPr>
            <w:t>Contents</w:t>
          </w:r>
        </w:p>
        <w:p w14:paraId="6A3FA9C9" w14:textId="6205D70D" w:rsidR="00195971" w:rsidRDefault="007544C0">
          <w:pPr>
            <w:pStyle w:val="TOC3"/>
            <w:rPr>
              <w:noProof/>
              <w:lang w:eastAsia="en-US"/>
            </w:rPr>
          </w:pPr>
          <w:r>
            <w:fldChar w:fldCharType="begin"/>
          </w:r>
          <w:r>
            <w:instrText xml:space="preserve"> TOC \o "1-3" \h \z \u </w:instrText>
          </w:r>
          <w:r>
            <w:fldChar w:fldCharType="separate"/>
          </w:r>
          <w:hyperlink w:anchor="_Toc14634996" w:history="1">
            <w:r w:rsidR="00195971" w:rsidRPr="000E6472">
              <w:rPr>
                <w:rStyle w:val="Hyperlink"/>
                <w:rFonts w:ascii="Times New Roman" w:hAnsi="Times New Roman" w:cs="Times New Roman"/>
                <w:b/>
                <w:bCs/>
                <w:noProof/>
              </w:rPr>
              <w:t xml:space="preserve">1 </w:t>
            </w:r>
            <w:r w:rsidR="00195971">
              <w:rPr>
                <w:noProof/>
                <w:lang w:eastAsia="en-US"/>
              </w:rPr>
              <w:tab/>
            </w:r>
            <w:r w:rsidR="00195971" w:rsidRPr="000E6472">
              <w:rPr>
                <w:rStyle w:val="Hyperlink"/>
                <w:rFonts w:ascii="Times New Roman" w:hAnsi="Times New Roman" w:cs="Times New Roman"/>
                <w:b/>
                <w:bCs/>
                <w:noProof/>
              </w:rPr>
              <w:t>Abstract</w:t>
            </w:r>
            <w:r w:rsidR="00195971">
              <w:rPr>
                <w:noProof/>
                <w:webHidden/>
              </w:rPr>
              <w:tab/>
            </w:r>
            <w:r w:rsidR="00195971">
              <w:rPr>
                <w:noProof/>
                <w:webHidden/>
              </w:rPr>
              <w:fldChar w:fldCharType="begin"/>
            </w:r>
            <w:r w:rsidR="00195971">
              <w:rPr>
                <w:noProof/>
                <w:webHidden/>
              </w:rPr>
              <w:instrText xml:space="preserve"> PAGEREF _Toc14634996 \h </w:instrText>
            </w:r>
            <w:r w:rsidR="00195971">
              <w:rPr>
                <w:noProof/>
                <w:webHidden/>
              </w:rPr>
            </w:r>
            <w:r w:rsidR="00195971">
              <w:rPr>
                <w:noProof/>
                <w:webHidden/>
              </w:rPr>
              <w:fldChar w:fldCharType="separate"/>
            </w:r>
            <w:r w:rsidR="00195971">
              <w:rPr>
                <w:noProof/>
                <w:webHidden/>
              </w:rPr>
              <w:t>3</w:t>
            </w:r>
            <w:r w:rsidR="00195971">
              <w:rPr>
                <w:noProof/>
                <w:webHidden/>
              </w:rPr>
              <w:fldChar w:fldCharType="end"/>
            </w:r>
          </w:hyperlink>
        </w:p>
        <w:p w14:paraId="276169B3" w14:textId="44282F95" w:rsidR="00195971" w:rsidRDefault="00F8475F">
          <w:pPr>
            <w:pStyle w:val="TOC3"/>
            <w:rPr>
              <w:noProof/>
              <w:lang w:eastAsia="en-US"/>
            </w:rPr>
          </w:pPr>
          <w:hyperlink w:anchor="_Toc14634997" w:history="1">
            <w:r w:rsidR="00195971" w:rsidRPr="000E6472">
              <w:rPr>
                <w:rStyle w:val="Hyperlink"/>
                <w:rFonts w:ascii="Times New Roman" w:hAnsi="Times New Roman" w:cs="Times New Roman"/>
                <w:b/>
                <w:bCs/>
                <w:noProof/>
              </w:rPr>
              <w:t xml:space="preserve">2 </w:t>
            </w:r>
            <w:r w:rsidR="00195971">
              <w:rPr>
                <w:noProof/>
                <w:lang w:eastAsia="en-US"/>
              </w:rPr>
              <w:tab/>
            </w:r>
            <w:r w:rsidR="00195971" w:rsidRPr="000E6472">
              <w:rPr>
                <w:rStyle w:val="Hyperlink"/>
                <w:rFonts w:ascii="Times New Roman" w:hAnsi="Times New Roman" w:cs="Times New Roman"/>
                <w:b/>
                <w:bCs/>
                <w:noProof/>
              </w:rPr>
              <w:t>Problem Definition</w:t>
            </w:r>
            <w:r w:rsidR="00195971">
              <w:rPr>
                <w:noProof/>
                <w:webHidden/>
              </w:rPr>
              <w:tab/>
            </w:r>
            <w:r w:rsidR="00195971">
              <w:rPr>
                <w:noProof/>
                <w:webHidden/>
              </w:rPr>
              <w:fldChar w:fldCharType="begin"/>
            </w:r>
            <w:r w:rsidR="00195971">
              <w:rPr>
                <w:noProof/>
                <w:webHidden/>
              </w:rPr>
              <w:instrText xml:space="preserve"> PAGEREF _Toc14634997 \h </w:instrText>
            </w:r>
            <w:r w:rsidR="00195971">
              <w:rPr>
                <w:noProof/>
                <w:webHidden/>
              </w:rPr>
            </w:r>
            <w:r w:rsidR="00195971">
              <w:rPr>
                <w:noProof/>
                <w:webHidden/>
              </w:rPr>
              <w:fldChar w:fldCharType="separate"/>
            </w:r>
            <w:r w:rsidR="00195971">
              <w:rPr>
                <w:noProof/>
                <w:webHidden/>
              </w:rPr>
              <w:t>3</w:t>
            </w:r>
            <w:r w:rsidR="00195971">
              <w:rPr>
                <w:noProof/>
                <w:webHidden/>
              </w:rPr>
              <w:fldChar w:fldCharType="end"/>
            </w:r>
          </w:hyperlink>
        </w:p>
        <w:p w14:paraId="5F20BE29" w14:textId="4FC0732B" w:rsidR="00195971" w:rsidRDefault="00F8475F">
          <w:pPr>
            <w:pStyle w:val="TOC3"/>
            <w:rPr>
              <w:noProof/>
              <w:lang w:eastAsia="en-US"/>
            </w:rPr>
          </w:pPr>
          <w:hyperlink w:anchor="_Toc14634998" w:history="1">
            <w:r w:rsidR="00195971" w:rsidRPr="000E6472">
              <w:rPr>
                <w:rStyle w:val="Hyperlink"/>
                <w:rFonts w:ascii="Times New Roman" w:hAnsi="Times New Roman" w:cs="Times New Roman"/>
                <w:b/>
                <w:bCs/>
                <w:noProof/>
              </w:rPr>
              <w:t>2.1</w:t>
            </w:r>
            <w:r w:rsidR="00195971">
              <w:rPr>
                <w:noProof/>
                <w:lang w:eastAsia="en-US"/>
              </w:rPr>
              <w:tab/>
            </w:r>
            <w:r w:rsidR="00195971" w:rsidRPr="000E6472">
              <w:rPr>
                <w:rStyle w:val="Hyperlink"/>
                <w:rFonts w:ascii="Times New Roman" w:hAnsi="Times New Roman" w:cs="Times New Roman"/>
                <w:b/>
                <w:bCs/>
                <w:noProof/>
              </w:rPr>
              <w:t>Interesting Inspiration</w:t>
            </w:r>
            <w:r w:rsidR="00195971">
              <w:rPr>
                <w:noProof/>
                <w:webHidden/>
              </w:rPr>
              <w:tab/>
            </w:r>
            <w:r w:rsidR="00195971">
              <w:rPr>
                <w:noProof/>
                <w:webHidden/>
              </w:rPr>
              <w:fldChar w:fldCharType="begin"/>
            </w:r>
            <w:r w:rsidR="00195971">
              <w:rPr>
                <w:noProof/>
                <w:webHidden/>
              </w:rPr>
              <w:instrText xml:space="preserve"> PAGEREF _Toc14634998 \h </w:instrText>
            </w:r>
            <w:r w:rsidR="00195971">
              <w:rPr>
                <w:noProof/>
                <w:webHidden/>
              </w:rPr>
            </w:r>
            <w:r w:rsidR="00195971">
              <w:rPr>
                <w:noProof/>
                <w:webHidden/>
              </w:rPr>
              <w:fldChar w:fldCharType="separate"/>
            </w:r>
            <w:r w:rsidR="00195971">
              <w:rPr>
                <w:noProof/>
                <w:webHidden/>
              </w:rPr>
              <w:t>3</w:t>
            </w:r>
            <w:r w:rsidR="00195971">
              <w:rPr>
                <w:noProof/>
                <w:webHidden/>
              </w:rPr>
              <w:fldChar w:fldCharType="end"/>
            </w:r>
          </w:hyperlink>
        </w:p>
        <w:p w14:paraId="062C0556" w14:textId="3D275969" w:rsidR="00195971" w:rsidRDefault="00F8475F">
          <w:pPr>
            <w:pStyle w:val="TOC3"/>
            <w:rPr>
              <w:noProof/>
              <w:lang w:eastAsia="en-US"/>
            </w:rPr>
          </w:pPr>
          <w:hyperlink w:anchor="_Toc14634999" w:history="1">
            <w:r w:rsidR="00195971" w:rsidRPr="000E6472">
              <w:rPr>
                <w:rStyle w:val="Hyperlink"/>
                <w:rFonts w:ascii="Times New Roman" w:hAnsi="Times New Roman" w:cs="Times New Roman"/>
                <w:b/>
                <w:bCs/>
                <w:noProof/>
              </w:rPr>
              <w:t>2.2</w:t>
            </w:r>
            <w:r w:rsidR="00195971">
              <w:rPr>
                <w:noProof/>
                <w:lang w:eastAsia="en-US"/>
              </w:rPr>
              <w:tab/>
            </w:r>
            <w:r w:rsidR="00195971" w:rsidRPr="000E6472">
              <w:rPr>
                <w:rStyle w:val="Hyperlink"/>
                <w:rFonts w:ascii="Times New Roman" w:hAnsi="Times New Roman" w:cs="Times New Roman"/>
                <w:b/>
                <w:bCs/>
                <w:noProof/>
              </w:rPr>
              <w:t>Problem Definition</w:t>
            </w:r>
            <w:r w:rsidR="00195971">
              <w:rPr>
                <w:noProof/>
                <w:webHidden/>
              </w:rPr>
              <w:tab/>
            </w:r>
            <w:r w:rsidR="00195971">
              <w:rPr>
                <w:noProof/>
                <w:webHidden/>
              </w:rPr>
              <w:fldChar w:fldCharType="begin"/>
            </w:r>
            <w:r w:rsidR="00195971">
              <w:rPr>
                <w:noProof/>
                <w:webHidden/>
              </w:rPr>
              <w:instrText xml:space="preserve"> PAGEREF _Toc14634999 \h </w:instrText>
            </w:r>
            <w:r w:rsidR="00195971">
              <w:rPr>
                <w:noProof/>
                <w:webHidden/>
              </w:rPr>
            </w:r>
            <w:r w:rsidR="00195971">
              <w:rPr>
                <w:noProof/>
                <w:webHidden/>
              </w:rPr>
              <w:fldChar w:fldCharType="separate"/>
            </w:r>
            <w:r w:rsidR="00195971">
              <w:rPr>
                <w:noProof/>
                <w:webHidden/>
              </w:rPr>
              <w:t>4</w:t>
            </w:r>
            <w:r w:rsidR="00195971">
              <w:rPr>
                <w:noProof/>
                <w:webHidden/>
              </w:rPr>
              <w:fldChar w:fldCharType="end"/>
            </w:r>
          </w:hyperlink>
        </w:p>
        <w:p w14:paraId="61D570EF" w14:textId="3AEE511B" w:rsidR="00195971" w:rsidRDefault="00F8475F">
          <w:pPr>
            <w:pStyle w:val="TOC3"/>
            <w:rPr>
              <w:noProof/>
              <w:lang w:eastAsia="en-US"/>
            </w:rPr>
          </w:pPr>
          <w:hyperlink w:anchor="_Toc14635000" w:history="1">
            <w:r w:rsidR="00195971" w:rsidRPr="000E6472">
              <w:rPr>
                <w:rStyle w:val="Hyperlink"/>
                <w:rFonts w:ascii="Times New Roman" w:hAnsi="Times New Roman" w:cs="Times New Roman"/>
                <w:b/>
                <w:bCs/>
                <w:noProof/>
              </w:rPr>
              <w:t>2.3</w:t>
            </w:r>
            <w:r w:rsidR="00195971">
              <w:rPr>
                <w:noProof/>
                <w:lang w:eastAsia="en-US"/>
              </w:rPr>
              <w:tab/>
            </w:r>
            <w:r w:rsidR="00195971" w:rsidRPr="000E6472">
              <w:rPr>
                <w:rStyle w:val="Hyperlink"/>
                <w:rFonts w:ascii="Times New Roman" w:hAnsi="Times New Roman" w:cs="Times New Roman"/>
                <w:b/>
                <w:bCs/>
                <w:noProof/>
              </w:rPr>
              <w:t>Scope</w:t>
            </w:r>
            <w:r w:rsidR="00195971">
              <w:rPr>
                <w:noProof/>
                <w:webHidden/>
              </w:rPr>
              <w:tab/>
            </w:r>
            <w:r w:rsidR="00195971">
              <w:rPr>
                <w:noProof/>
                <w:webHidden/>
              </w:rPr>
              <w:fldChar w:fldCharType="begin"/>
            </w:r>
            <w:r w:rsidR="00195971">
              <w:rPr>
                <w:noProof/>
                <w:webHidden/>
              </w:rPr>
              <w:instrText xml:space="preserve"> PAGEREF _Toc14635000 \h </w:instrText>
            </w:r>
            <w:r w:rsidR="00195971">
              <w:rPr>
                <w:noProof/>
                <w:webHidden/>
              </w:rPr>
            </w:r>
            <w:r w:rsidR="00195971">
              <w:rPr>
                <w:noProof/>
                <w:webHidden/>
              </w:rPr>
              <w:fldChar w:fldCharType="separate"/>
            </w:r>
            <w:r w:rsidR="00195971">
              <w:rPr>
                <w:noProof/>
                <w:webHidden/>
              </w:rPr>
              <w:t>4</w:t>
            </w:r>
            <w:r w:rsidR="00195971">
              <w:rPr>
                <w:noProof/>
                <w:webHidden/>
              </w:rPr>
              <w:fldChar w:fldCharType="end"/>
            </w:r>
          </w:hyperlink>
        </w:p>
        <w:p w14:paraId="545A5F9C" w14:textId="056A3C7C" w:rsidR="00195971" w:rsidRDefault="00F8475F">
          <w:pPr>
            <w:pStyle w:val="TOC3"/>
            <w:rPr>
              <w:noProof/>
              <w:lang w:eastAsia="en-US"/>
            </w:rPr>
          </w:pPr>
          <w:hyperlink w:anchor="_Toc14635001" w:history="1">
            <w:r w:rsidR="00195971" w:rsidRPr="000E6472">
              <w:rPr>
                <w:rStyle w:val="Hyperlink"/>
                <w:rFonts w:ascii="Times New Roman" w:hAnsi="Times New Roman" w:cs="Times New Roman"/>
                <w:b/>
                <w:bCs/>
                <w:noProof/>
              </w:rPr>
              <w:t>2.31</w:t>
            </w:r>
            <w:r w:rsidR="00195971">
              <w:rPr>
                <w:noProof/>
                <w:lang w:eastAsia="en-US"/>
              </w:rPr>
              <w:tab/>
            </w:r>
            <w:r w:rsidR="00195971" w:rsidRPr="000E6472">
              <w:rPr>
                <w:rStyle w:val="Hyperlink"/>
                <w:rFonts w:ascii="Times New Roman" w:hAnsi="Times New Roman" w:cs="Times New Roman"/>
                <w:b/>
                <w:bCs/>
                <w:noProof/>
              </w:rPr>
              <w:t>Key Objectives</w:t>
            </w:r>
            <w:r w:rsidR="00195971">
              <w:rPr>
                <w:noProof/>
                <w:webHidden/>
              </w:rPr>
              <w:tab/>
            </w:r>
            <w:r w:rsidR="00195971">
              <w:rPr>
                <w:noProof/>
                <w:webHidden/>
              </w:rPr>
              <w:fldChar w:fldCharType="begin"/>
            </w:r>
            <w:r w:rsidR="00195971">
              <w:rPr>
                <w:noProof/>
                <w:webHidden/>
              </w:rPr>
              <w:instrText xml:space="preserve"> PAGEREF _Toc14635001 \h </w:instrText>
            </w:r>
            <w:r w:rsidR="00195971">
              <w:rPr>
                <w:noProof/>
                <w:webHidden/>
              </w:rPr>
            </w:r>
            <w:r w:rsidR="00195971">
              <w:rPr>
                <w:noProof/>
                <w:webHidden/>
              </w:rPr>
              <w:fldChar w:fldCharType="separate"/>
            </w:r>
            <w:r w:rsidR="00195971">
              <w:rPr>
                <w:noProof/>
                <w:webHidden/>
              </w:rPr>
              <w:t>4</w:t>
            </w:r>
            <w:r w:rsidR="00195971">
              <w:rPr>
                <w:noProof/>
                <w:webHidden/>
              </w:rPr>
              <w:fldChar w:fldCharType="end"/>
            </w:r>
          </w:hyperlink>
        </w:p>
        <w:p w14:paraId="2A12B4E5" w14:textId="36B8A82B" w:rsidR="00195971" w:rsidRDefault="00F8475F">
          <w:pPr>
            <w:pStyle w:val="TOC3"/>
            <w:rPr>
              <w:noProof/>
              <w:lang w:eastAsia="en-US"/>
            </w:rPr>
          </w:pPr>
          <w:hyperlink w:anchor="_Toc14635002" w:history="1">
            <w:r w:rsidR="00195971" w:rsidRPr="000E6472">
              <w:rPr>
                <w:rStyle w:val="Hyperlink"/>
                <w:rFonts w:ascii="Times New Roman" w:hAnsi="Times New Roman" w:cs="Times New Roman"/>
                <w:b/>
                <w:bCs/>
                <w:noProof/>
              </w:rPr>
              <w:t>2.32</w:t>
            </w:r>
            <w:r w:rsidR="00195971">
              <w:rPr>
                <w:noProof/>
                <w:lang w:eastAsia="en-US"/>
              </w:rPr>
              <w:tab/>
            </w:r>
            <w:r w:rsidR="00195971" w:rsidRPr="000E6472">
              <w:rPr>
                <w:rStyle w:val="Hyperlink"/>
                <w:rFonts w:ascii="Times New Roman" w:hAnsi="Times New Roman" w:cs="Times New Roman"/>
                <w:b/>
                <w:bCs/>
                <w:noProof/>
              </w:rPr>
              <w:t>Architecture Exploration</w:t>
            </w:r>
            <w:r w:rsidR="00195971">
              <w:rPr>
                <w:noProof/>
                <w:webHidden/>
              </w:rPr>
              <w:tab/>
            </w:r>
            <w:r w:rsidR="00195971">
              <w:rPr>
                <w:noProof/>
                <w:webHidden/>
              </w:rPr>
              <w:fldChar w:fldCharType="begin"/>
            </w:r>
            <w:r w:rsidR="00195971">
              <w:rPr>
                <w:noProof/>
                <w:webHidden/>
              </w:rPr>
              <w:instrText xml:space="preserve"> PAGEREF _Toc14635002 \h </w:instrText>
            </w:r>
            <w:r w:rsidR="00195971">
              <w:rPr>
                <w:noProof/>
                <w:webHidden/>
              </w:rPr>
            </w:r>
            <w:r w:rsidR="00195971">
              <w:rPr>
                <w:noProof/>
                <w:webHidden/>
              </w:rPr>
              <w:fldChar w:fldCharType="separate"/>
            </w:r>
            <w:r w:rsidR="00195971">
              <w:rPr>
                <w:noProof/>
                <w:webHidden/>
              </w:rPr>
              <w:t>4</w:t>
            </w:r>
            <w:r w:rsidR="00195971">
              <w:rPr>
                <w:noProof/>
                <w:webHidden/>
              </w:rPr>
              <w:fldChar w:fldCharType="end"/>
            </w:r>
          </w:hyperlink>
        </w:p>
        <w:p w14:paraId="2AB28B23" w14:textId="1E1A8FDB" w:rsidR="00195971" w:rsidRDefault="00F8475F">
          <w:pPr>
            <w:pStyle w:val="TOC3"/>
            <w:rPr>
              <w:noProof/>
              <w:lang w:eastAsia="en-US"/>
            </w:rPr>
          </w:pPr>
          <w:hyperlink w:anchor="_Toc14635003" w:history="1">
            <w:r w:rsidR="00195971" w:rsidRPr="000E6472">
              <w:rPr>
                <w:rStyle w:val="Hyperlink"/>
                <w:rFonts w:ascii="Times New Roman" w:hAnsi="Times New Roman" w:cs="Times New Roman"/>
                <w:b/>
                <w:bCs/>
                <w:noProof/>
              </w:rPr>
              <w:t>2.33</w:t>
            </w:r>
            <w:r w:rsidR="00195971">
              <w:rPr>
                <w:noProof/>
                <w:lang w:eastAsia="en-US"/>
              </w:rPr>
              <w:tab/>
            </w:r>
            <w:r w:rsidR="00195971" w:rsidRPr="000E6472">
              <w:rPr>
                <w:rStyle w:val="Hyperlink"/>
                <w:rFonts w:ascii="Times New Roman" w:hAnsi="Times New Roman" w:cs="Times New Roman"/>
                <w:b/>
                <w:bCs/>
                <w:noProof/>
              </w:rPr>
              <w:t>Stretch Scope</w:t>
            </w:r>
            <w:r w:rsidR="00195971">
              <w:rPr>
                <w:noProof/>
                <w:webHidden/>
              </w:rPr>
              <w:tab/>
            </w:r>
            <w:r w:rsidR="00195971">
              <w:rPr>
                <w:noProof/>
                <w:webHidden/>
              </w:rPr>
              <w:fldChar w:fldCharType="begin"/>
            </w:r>
            <w:r w:rsidR="00195971">
              <w:rPr>
                <w:noProof/>
                <w:webHidden/>
              </w:rPr>
              <w:instrText xml:space="preserve"> PAGEREF _Toc14635003 \h </w:instrText>
            </w:r>
            <w:r w:rsidR="00195971">
              <w:rPr>
                <w:noProof/>
                <w:webHidden/>
              </w:rPr>
            </w:r>
            <w:r w:rsidR="00195971">
              <w:rPr>
                <w:noProof/>
                <w:webHidden/>
              </w:rPr>
              <w:fldChar w:fldCharType="separate"/>
            </w:r>
            <w:r w:rsidR="00195971">
              <w:rPr>
                <w:noProof/>
                <w:webHidden/>
              </w:rPr>
              <w:t>5</w:t>
            </w:r>
            <w:r w:rsidR="00195971">
              <w:rPr>
                <w:noProof/>
                <w:webHidden/>
              </w:rPr>
              <w:fldChar w:fldCharType="end"/>
            </w:r>
          </w:hyperlink>
        </w:p>
        <w:p w14:paraId="1E907E4E" w14:textId="0879E0D6" w:rsidR="00195971" w:rsidRDefault="00F8475F">
          <w:pPr>
            <w:pStyle w:val="TOC3"/>
            <w:rPr>
              <w:noProof/>
              <w:lang w:eastAsia="en-US"/>
            </w:rPr>
          </w:pPr>
          <w:hyperlink w:anchor="_Toc14635004" w:history="1">
            <w:r w:rsidR="00195971" w:rsidRPr="000E6472">
              <w:rPr>
                <w:rStyle w:val="Hyperlink"/>
                <w:rFonts w:ascii="Times New Roman" w:hAnsi="Times New Roman" w:cs="Times New Roman"/>
                <w:b/>
                <w:bCs/>
                <w:noProof/>
              </w:rPr>
              <w:t>3</w:t>
            </w:r>
            <w:r w:rsidR="00195971">
              <w:rPr>
                <w:noProof/>
                <w:lang w:eastAsia="en-US"/>
              </w:rPr>
              <w:tab/>
            </w:r>
            <w:r w:rsidR="00195971" w:rsidRPr="000E6472">
              <w:rPr>
                <w:rStyle w:val="Hyperlink"/>
                <w:rFonts w:ascii="Times New Roman" w:hAnsi="Times New Roman" w:cs="Times New Roman"/>
                <w:b/>
                <w:bCs/>
                <w:noProof/>
              </w:rPr>
              <w:t>Data Exploration</w:t>
            </w:r>
            <w:r w:rsidR="00195971">
              <w:rPr>
                <w:noProof/>
                <w:webHidden/>
              </w:rPr>
              <w:tab/>
            </w:r>
            <w:r w:rsidR="00195971">
              <w:rPr>
                <w:noProof/>
                <w:webHidden/>
              </w:rPr>
              <w:fldChar w:fldCharType="begin"/>
            </w:r>
            <w:r w:rsidR="00195971">
              <w:rPr>
                <w:noProof/>
                <w:webHidden/>
              </w:rPr>
              <w:instrText xml:space="preserve"> PAGEREF _Toc14635004 \h </w:instrText>
            </w:r>
            <w:r w:rsidR="00195971">
              <w:rPr>
                <w:noProof/>
                <w:webHidden/>
              </w:rPr>
            </w:r>
            <w:r w:rsidR="00195971">
              <w:rPr>
                <w:noProof/>
                <w:webHidden/>
              </w:rPr>
              <w:fldChar w:fldCharType="separate"/>
            </w:r>
            <w:r w:rsidR="00195971">
              <w:rPr>
                <w:noProof/>
                <w:webHidden/>
              </w:rPr>
              <w:t>5</w:t>
            </w:r>
            <w:r w:rsidR="00195971">
              <w:rPr>
                <w:noProof/>
                <w:webHidden/>
              </w:rPr>
              <w:fldChar w:fldCharType="end"/>
            </w:r>
          </w:hyperlink>
        </w:p>
        <w:p w14:paraId="284A3FD8" w14:textId="18F37E38" w:rsidR="00195971" w:rsidRDefault="00F8475F">
          <w:pPr>
            <w:pStyle w:val="TOC3"/>
            <w:rPr>
              <w:noProof/>
              <w:lang w:eastAsia="en-US"/>
            </w:rPr>
          </w:pPr>
          <w:hyperlink w:anchor="_Toc14635005" w:history="1">
            <w:r w:rsidR="00195971" w:rsidRPr="000E6472">
              <w:rPr>
                <w:rStyle w:val="Hyperlink"/>
                <w:rFonts w:ascii="Times New Roman" w:hAnsi="Times New Roman" w:cs="Times New Roman"/>
                <w:b/>
                <w:bCs/>
                <w:noProof/>
              </w:rPr>
              <w:t>3.1</w:t>
            </w:r>
            <w:r w:rsidR="00195971">
              <w:rPr>
                <w:noProof/>
                <w:lang w:eastAsia="en-US"/>
              </w:rPr>
              <w:tab/>
            </w:r>
            <w:r w:rsidR="00195971" w:rsidRPr="000E6472">
              <w:rPr>
                <w:rStyle w:val="Hyperlink"/>
                <w:rFonts w:ascii="Times New Roman" w:hAnsi="Times New Roman" w:cs="Times New Roman"/>
                <w:b/>
                <w:bCs/>
                <w:noProof/>
              </w:rPr>
              <w:t>Data Context</w:t>
            </w:r>
            <w:r w:rsidR="00195971">
              <w:rPr>
                <w:noProof/>
                <w:webHidden/>
              </w:rPr>
              <w:tab/>
            </w:r>
            <w:r w:rsidR="00195971">
              <w:rPr>
                <w:noProof/>
                <w:webHidden/>
              </w:rPr>
              <w:fldChar w:fldCharType="begin"/>
            </w:r>
            <w:r w:rsidR="00195971">
              <w:rPr>
                <w:noProof/>
                <w:webHidden/>
              </w:rPr>
              <w:instrText xml:space="preserve"> PAGEREF _Toc14635005 \h </w:instrText>
            </w:r>
            <w:r w:rsidR="00195971">
              <w:rPr>
                <w:noProof/>
                <w:webHidden/>
              </w:rPr>
            </w:r>
            <w:r w:rsidR="00195971">
              <w:rPr>
                <w:noProof/>
                <w:webHidden/>
              </w:rPr>
              <w:fldChar w:fldCharType="separate"/>
            </w:r>
            <w:r w:rsidR="00195971">
              <w:rPr>
                <w:noProof/>
                <w:webHidden/>
              </w:rPr>
              <w:t>5</w:t>
            </w:r>
            <w:r w:rsidR="00195971">
              <w:rPr>
                <w:noProof/>
                <w:webHidden/>
              </w:rPr>
              <w:fldChar w:fldCharType="end"/>
            </w:r>
          </w:hyperlink>
        </w:p>
        <w:p w14:paraId="437FFC36" w14:textId="1B25EB23" w:rsidR="00195971" w:rsidRDefault="00F8475F">
          <w:pPr>
            <w:pStyle w:val="TOC3"/>
            <w:rPr>
              <w:noProof/>
              <w:lang w:eastAsia="en-US"/>
            </w:rPr>
          </w:pPr>
          <w:hyperlink w:anchor="_Toc14635006" w:history="1">
            <w:r w:rsidR="00195971" w:rsidRPr="000E6472">
              <w:rPr>
                <w:rStyle w:val="Hyperlink"/>
                <w:rFonts w:ascii="Times New Roman" w:hAnsi="Times New Roman" w:cs="Times New Roman"/>
                <w:b/>
                <w:bCs/>
                <w:noProof/>
              </w:rPr>
              <w:t>3.2</w:t>
            </w:r>
            <w:r w:rsidR="00195971">
              <w:rPr>
                <w:noProof/>
                <w:lang w:eastAsia="en-US"/>
              </w:rPr>
              <w:tab/>
            </w:r>
            <w:r w:rsidR="00195971" w:rsidRPr="000E6472">
              <w:rPr>
                <w:rStyle w:val="Hyperlink"/>
                <w:rFonts w:ascii="Times New Roman" w:hAnsi="Times New Roman" w:cs="Times New Roman"/>
                <w:b/>
                <w:bCs/>
                <w:noProof/>
              </w:rPr>
              <w:t>Dataset Composition</w:t>
            </w:r>
            <w:r w:rsidR="00195971">
              <w:rPr>
                <w:noProof/>
                <w:webHidden/>
              </w:rPr>
              <w:tab/>
            </w:r>
            <w:r w:rsidR="00195971">
              <w:rPr>
                <w:noProof/>
                <w:webHidden/>
              </w:rPr>
              <w:fldChar w:fldCharType="begin"/>
            </w:r>
            <w:r w:rsidR="00195971">
              <w:rPr>
                <w:noProof/>
                <w:webHidden/>
              </w:rPr>
              <w:instrText xml:space="preserve"> PAGEREF _Toc14635006 \h </w:instrText>
            </w:r>
            <w:r w:rsidR="00195971">
              <w:rPr>
                <w:noProof/>
                <w:webHidden/>
              </w:rPr>
            </w:r>
            <w:r w:rsidR="00195971">
              <w:rPr>
                <w:noProof/>
                <w:webHidden/>
              </w:rPr>
              <w:fldChar w:fldCharType="separate"/>
            </w:r>
            <w:r w:rsidR="00195971">
              <w:rPr>
                <w:noProof/>
                <w:webHidden/>
              </w:rPr>
              <w:t>6</w:t>
            </w:r>
            <w:r w:rsidR="00195971">
              <w:rPr>
                <w:noProof/>
                <w:webHidden/>
              </w:rPr>
              <w:fldChar w:fldCharType="end"/>
            </w:r>
          </w:hyperlink>
        </w:p>
        <w:p w14:paraId="1FFB8D0B" w14:textId="27278EE2" w:rsidR="00195971" w:rsidRDefault="00F8475F">
          <w:pPr>
            <w:pStyle w:val="TOC3"/>
            <w:rPr>
              <w:noProof/>
              <w:lang w:eastAsia="en-US"/>
            </w:rPr>
          </w:pPr>
          <w:hyperlink w:anchor="_Toc14635007" w:history="1">
            <w:r w:rsidR="00195971" w:rsidRPr="000E6472">
              <w:rPr>
                <w:rStyle w:val="Hyperlink"/>
                <w:rFonts w:ascii="Times New Roman" w:hAnsi="Times New Roman" w:cs="Times New Roman"/>
                <w:b/>
                <w:bCs/>
                <w:noProof/>
              </w:rPr>
              <w:t>3.3</w:t>
            </w:r>
            <w:r w:rsidR="00195971">
              <w:rPr>
                <w:noProof/>
                <w:lang w:eastAsia="en-US"/>
              </w:rPr>
              <w:tab/>
            </w:r>
            <w:r w:rsidR="00195971" w:rsidRPr="000E6472">
              <w:rPr>
                <w:rStyle w:val="Hyperlink"/>
                <w:rFonts w:ascii="Times New Roman" w:hAnsi="Times New Roman" w:cs="Times New Roman"/>
                <w:b/>
                <w:bCs/>
                <w:noProof/>
              </w:rPr>
              <w:t>Data Quality</w:t>
            </w:r>
            <w:r w:rsidR="00195971">
              <w:rPr>
                <w:noProof/>
                <w:webHidden/>
              </w:rPr>
              <w:tab/>
            </w:r>
            <w:r w:rsidR="00195971">
              <w:rPr>
                <w:noProof/>
                <w:webHidden/>
              </w:rPr>
              <w:fldChar w:fldCharType="begin"/>
            </w:r>
            <w:r w:rsidR="00195971">
              <w:rPr>
                <w:noProof/>
                <w:webHidden/>
              </w:rPr>
              <w:instrText xml:space="preserve"> PAGEREF _Toc14635007 \h </w:instrText>
            </w:r>
            <w:r w:rsidR="00195971">
              <w:rPr>
                <w:noProof/>
                <w:webHidden/>
              </w:rPr>
            </w:r>
            <w:r w:rsidR="00195971">
              <w:rPr>
                <w:noProof/>
                <w:webHidden/>
              </w:rPr>
              <w:fldChar w:fldCharType="separate"/>
            </w:r>
            <w:r w:rsidR="00195971">
              <w:rPr>
                <w:noProof/>
                <w:webHidden/>
              </w:rPr>
              <w:t>7</w:t>
            </w:r>
            <w:r w:rsidR="00195971">
              <w:rPr>
                <w:noProof/>
                <w:webHidden/>
              </w:rPr>
              <w:fldChar w:fldCharType="end"/>
            </w:r>
          </w:hyperlink>
        </w:p>
        <w:p w14:paraId="105EA847" w14:textId="57098102" w:rsidR="00195971" w:rsidRDefault="00F8475F">
          <w:pPr>
            <w:pStyle w:val="TOC3"/>
            <w:rPr>
              <w:noProof/>
              <w:lang w:eastAsia="en-US"/>
            </w:rPr>
          </w:pPr>
          <w:hyperlink w:anchor="_Toc14635008" w:history="1">
            <w:r w:rsidR="00195971" w:rsidRPr="000E6472">
              <w:rPr>
                <w:rStyle w:val="Hyperlink"/>
                <w:rFonts w:ascii="Times New Roman" w:hAnsi="Times New Roman" w:cs="Times New Roman"/>
                <w:b/>
                <w:bCs/>
                <w:noProof/>
              </w:rPr>
              <w:t>4</w:t>
            </w:r>
            <w:r w:rsidR="00195971">
              <w:rPr>
                <w:noProof/>
                <w:lang w:eastAsia="en-US"/>
              </w:rPr>
              <w:tab/>
            </w:r>
            <w:r w:rsidR="00195971" w:rsidRPr="000E6472">
              <w:rPr>
                <w:rStyle w:val="Hyperlink"/>
                <w:rFonts w:ascii="Times New Roman" w:hAnsi="Times New Roman" w:cs="Times New Roman"/>
                <w:b/>
                <w:bCs/>
                <w:noProof/>
              </w:rPr>
              <w:t>Technology Exploration &amp; Setup</w:t>
            </w:r>
            <w:r w:rsidR="00195971">
              <w:rPr>
                <w:noProof/>
                <w:webHidden/>
              </w:rPr>
              <w:tab/>
            </w:r>
            <w:r w:rsidR="00195971">
              <w:rPr>
                <w:noProof/>
                <w:webHidden/>
              </w:rPr>
              <w:fldChar w:fldCharType="begin"/>
            </w:r>
            <w:r w:rsidR="00195971">
              <w:rPr>
                <w:noProof/>
                <w:webHidden/>
              </w:rPr>
              <w:instrText xml:space="preserve"> PAGEREF _Toc14635008 \h </w:instrText>
            </w:r>
            <w:r w:rsidR="00195971">
              <w:rPr>
                <w:noProof/>
                <w:webHidden/>
              </w:rPr>
            </w:r>
            <w:r w:rsidR="00195971">
              <w:rPr>
                <w:noProof/>
                <w:webHidden/>
              </w:rPr>
              <w:fldChar w:fldCharType="separate"/>
            </w:r>
            <w:r w:rsidR="00195971">
              <w:rPr>
                <w:noProof/>
                <w:webHidden/>
              </w:rPr>
              <w:t>8</w:t>
            </w:r>
            <w:r w:rsidR="00195971">
              <w:rPr>
                <w:noProof/>
                <w:webHidden/>
              </w:rPr>
              <w:fldChar w:fldCharType="end"/>
            </w:r>
          </w:hyperlink>
        </w:p>
        <w:p w14:paraId="1A6A77FF" w14:textId="18176736" w:rsidR="00195971" w:rsidRDefault="00F8475F">
          <w:pPr>
            <w:pStyle w:val="TOC3"/>
            <w:rPr>
              <w:noProof/>
              <w:lang w:eastAsia="en-US"/>
            </w:rPr>
          </w:pPr>
          <w:hyperlink w:anchor="_Toc14635009" w:history="1">
            <w:r w:rsidR="00195971" w:rsidRPr="000E6472">
              <w:rPr>
                <w:rStyle w:val="Hyperlink"/>
                <w:rFonts w:ascii="Times New Roman" w:hAnsi="Times New Roman" w:cs="Times New Roman"/>
                <w:b/>
                <w:bCs/>
                <w:noProof/>
              </w:rPr>
              <w:t>4.1</w:t>
            </w:r>
            <w:r w:rsidR="00195971">
              <w:rPr>
                <w:noProof/>
                <w:lang w:eastAsia="en-US"/>
              </w:rPr>
              <w:tab/>
            </w:r>
            <w:r w:rsidR="00195971" w:rsidRPr="000E6472">
              <w:rPr>
                <w:rStyle w:val="Hyperlink"/>
                <w:rFonts w:ascii="Times New Roman" w:hAnsi="Times New Roman" w:cs="Times New Roman"/>
                <w:b/>
                <w:bCs/>
                <w:noProof/>
              </w:rPr>
              <w:t>Technology and Tools</w:t>
            </w:r>
            <w:r w:rsidR="00195971">
              <w:rPr>
                <w:noProof/>
                <w:webHidden/>
              </w:rPr>
              <w:tab/>
            </w:r>
            <w:r w:rsidR="00195971">
              <w:rPr>
                <w:noProof/>
                <w:webHidden/>
              </w:rPr>
              <w:fldChar w:fldCharType="begin"/>
            </w:r>
            <w:r w:rsidR="00195971">
              <w:rPr>
                <w:noProof/>
                <w:webHidden/>
              </w:rPr>
              <w:instrText xml:space="preserve"> PAGEREF _Toc14635009 \h </w:instrText>
            </w:r>
            <w:r w:rsidR="00195971">
              <w:rPr>
                <w:noProof/>
                <w:webHidden/>
              </w:rPr>
            </w:r>
            <w:r w:rsidR="00195971">
              <w:rPr>
                <w:noProof/>
                <w:webHidden/>
              </w:rPr>
              <w:fldChar w:fldCharType="separate"/>
            </w:r>
            <w:r w:rsidR="00195971">
              <w:rPr>
                <w:noProof/>
                <w:webHidden/>
              </w:rPr>
              <w:t>8</w:t>
            </w:r>
            <w:r w:rsidR="00195971">
              <w:rPr>
                <w:noProof/>
                <w:webHidden/>
              </w:rPr>
              <w:fldChar w:fldCharType="end"/>
            </w:r>
          </w:hyperlink>
        </w:p>
        <w:p w14:paraId="018A4111" w14:textId="00CB79B3" w:rsidR="00195971" w:rsidRDefault="00F8475F">
          <w:pPr>
            <w:pStyle w:val="TOC3"/>
            <w:rPr>
              <w:noProof/>
              <w:lang w:eastAsia="en-US"/>
            </w:rPr>
          </w:pPr>
          <w:hyperlink w:anchor="_Toc14635010" w:history="1">
            <w:r w:rsidR="00195971" w:rsidRPr="000E6472">
              <w:rPr>
                <w:rStyle w:val="Hyperlink"/>
                <w:rFonts w:ascii="Times New Roman" w:hAnsi="Times New Roman" w:cs="Times New Roman"/>
                <w:b/>
                <w:bCs/>
                <w:noProof/>
              </w:rPr>
              <w:t>4.2</w:t>
            </w:r>
            <w:r w:rsidR="00195971">
              <w:rPr>
                <w:noProof/>
                <w:lang w:eastAsia="en-US"/>
              </w:rPr>
              <w:tab/>
            </w:r>
            <w:r w:rsidR="00195971" w:rsidRPr="000E6472">
              <w:rPr>
                <w:rStyle w:val="Hyperlink"/>
                <w:rFonts w:ascii="Times New Roman" w:hAnsi="Times New Roman" w:cs="Times New Roman"/>
                <w:b/>
                <w:bCs/>
                <w:noProof/>
              </w:rPr>
              <w:t>Assumptions and Risks</w:t>
            </w:r>
            <w:r w:rsidR="00195971">
              <w:rPr>
                <w:noProof/>
                <w:webHidden/>
              </w:rPr>
              <w:tab/>
            </w:r>
            <w:r w:rsidR="00195971">
              <w:rPr>
                <w:noProof/>
                <w:webHidden/>
              </w:rPr>
              <w:fldChar w:fldCharType="begin"/>
            </w:r>
            <w:r w:rsidR="00195971">
              <w:rPr>
                <w:noProof/>
                <w:webHidden/>
              </w:rPr>
              <w:instrText xml:space="preserve"> PAGEREF _Toc14635010 \h </w:instrText>
            </w:r>
            <w:r w:rsidR="00195971">
              <w:rPr>
                <w:noProof/>
                <w:webHidden/>
              </w:rPr>
            </w:r>
            <w:r w:rsidR="00195971">
              <w:rPr>
                <w:noProof/>
                <w:webHidden/>
              </w:rPr>
              <w:fldChar w:fldCharType="separate"/>
            </w:r>
            <w:r w:rsidR="00195971">
              <w:rPr>
                <w:noProof/>
                <w:webHidden/>
              </w:rPr>
              <w:t>8</w:t>
            </w:r>
            <w:r w:rsidR="00195971">
              <w:rPr>
                <w:noProof/>
                <w:webHidden/>
              </w:rPr>
              <w:fldChar w:fldCharType="end"/>
            </w:r>
          </w:hyperlink>
        </w:p>
        <w:p w14:paraId="2FEECAF8" w14:textId="027F619D" w:rsidR="00195971" w:rsidRDefault="00F8475F">
          <w:pPr>
            <w:pStyle w:val="TOC3"/>
            <w:rPr>
              <w:noProof/>
              <w:lang w:eastAsia="en-US"/>
            </w:rPr>
          </w:pPr>
          <w:hyperlink w:anchor="_Toc14635011" w:history="1">
            <w:r w:rsidR="00195971" w:rsidRPr="000E6472">
              <w:rPr>
                <w:rStyle w:val="Hyperlink"/>
                <w:rFonts w:ascii="Times New Roman" w:hAnsi="Times New Roman" w:cs="Times New Roman"/>
                <w:b/>
                <w:bCs/>
                <w:noProof/>
              </w:rPr>
              <w:t>5</w:t>
            </w:r>
            <w:r w:rsidR="00195971">
              <w:rPr>
                <w:noProof/>
                <w:lang w:eastAsia="en-US"/>
              </w:rPr>
              <w:tab/>
            </w:r>
            <w:r w:rsidR="00195971" w:rsidRPr="000E6472">
              <w:rPr>
                <w:rStyle w:val="Hyperlink"/>
                <w:rFonts w:ascii="Times New Roman" w:hAnsi="Times New Roman" w:cs="Times New Roman"/>
                <w:b/>
                <w:bCs/>
                <w:noProof/>
              </w:rPr>
              <w:t>Development: Analytics &amp; Algorithms</w:t>
            </w:r>
            <w:r w:rsidR="00195971">
              <w:rPr>
                <w:noProof/>
                <w:webHidden/>
              </w:rPr>
              <w:tab/>
            </w:r>
            <w:r w:rsidR="00195971">
              <w:rPr>
                <w:noProof/>
                <w:webHidden/>
              </w:rPr>
              <w:fldChar w:fldCharType="begin"/>
            </w:r>
            <w:r w:rsidR="00195971">
              <w:rPr>
                <w:noProof/>
                <w:webHidden/>
              </w:rPr>
              <w:instrText xml:space="preserve"> PAGEREF _Toc14635011 \h </w:instrText>
            </w:r>
            <w:r w:rsidR="00195971">
              <w:rPr>
                <w:noProof/>
                <w:webHidden/>
              </w:rPr>
            </w:r>
            <w:r w:rsidR="00195971">
              <w:rPr>
                <w:noProof/>
                <w:webHidden/>
              </w:rPr>
              <w:fldChar w:fldCharType="separate"/>
            </w:r>
            <w:r w:rsidR="00195971">
              <w:rPr>
                <w:noProof/>
                <w:webHidden/>
              </w:rPr>
              <w:t>9</w:t>
            </w:r>
            <w:r w:rsidR="00195971">
              <w:rPr>
                <w:noProof/>
                <w:webHidden/>
              </w:rPr>
              <w:fldChar w:fldCharType="end"/>
            </w:r>
          </w:hyperlink>
        </w:p>
        <w:p w14:paraId="76ED62DC" w14:textId="5888DB90" w:rsidR="00195971" w:rsidRDefault="00F8475F">
          <w:pPr>
            <w:pStyle w:val="TOC3"/>
            <w:rPr>
              <w:noProof/>
              <w:lang w:eastAsia="en-US"/>
            </w:rPr>
          </w:pPr>
          <w:hyperlink w:anchor="_Toc14635012" w:history="1">
            <w:r w:rsidR="00195971" w:rsidRPr="000E6472">
              <w:rPr>
                <w:rStyle w:val="Hyperlink"/>
                <w:rFonts w:ascii="Times New Roman" w:hAnsi="Times New Roman" w:cs="Times New Roman"/>
                <w:b/>
                <w:bCs/>
                <w:noProof/>
              </w:rPr>
              <w:t>5.1</w:t>
            </w:r>
            <w:r w:rsidR="00195971">
              <w:rPr>
                <w:noProof/>
                <w:lang w:eastAsia="en-US"/>
              </w:rPr>
              <w:tab/>
            </w:r>
            <w:r w:rsidR="00195971" w:rsidRPr="000E6472">
              <w:rPr>
                <w:rStyle w:val="Hyperlink"/>
                <w:rFonts w:ascii="Times New Roman" w:hAnsi="Times New Roman" w:cs="Times New Roman"/>
                <w:b/>
                <w:bCs/>
                <w:noProof/>
              </w:rPr>
              <w:t>Neural Network Architectures</w:t>
            </w:r>
            <w:r w:rsidR="00195971">
              <w:rPr>
                <w:noProof/>
                <w:webHidden/>
              </w:rPr>
              <w:tab/>
            </w:r>
            <w:r w:rsidR="00195971">
              <w:rPr>
                <w:noProof/>
                <w:webHidden/>
              </w:rPr>
              <w:fldChar w:fldCharType="begin"/>
            </w:r>
            <w:r w:rsidR="00195971">
              <w:rPr>
                <w:noProof/>
                <w:webHidden/>
              </w:rPr>
              <w:instrText xml:space="preserve"> PAGEREF _Toc14635012 \h </w:instrText>
            </w:r>
            <w:r w:rsidR="00195971">
              <w:rPr>
                <w:noProof/>
                <w:webHidden/>
              </w:rPr>
            </w:r>
            <w:r w:rsidR="00195971">
              <w:rPr>
                <w:noProof/>
                <w:webHidden/>
              </w:rPr>
              <w:fldChar w:fldCharType="separate"/>
            </w:r>
            <w:r w:rsidR="00195971">
              <w:rPr>
                <w:noProof/>
                <w:webHidden/>
              </w:rPr>
              <w:t>9</w:t>
            </w:r>
            <w:r w:rsidR="00195971">
              <w:rPr>
                <w:noProof/>
                <w:webHidden/>
              </w:rPr>
              <w:fldChar w:fldCharType="end"/>
            </w:r>
          </w:hyperlink>
        </w:p>
        <w:p w14:paraId="0BF6844E" w14:textId="7CEE4864" w:rsidR="00195971" w:rsidRDefault="00F8475F">
          <w:pPr>
            <w:pStyle w:val="TOC3"/>
            <w:rPr>
              <w:noProof/>
              <w:lang w:eastAsia="en-US"/>
            </w:rPr>
          </w:pPr>
          <w:hyperlink w:anchor="_Toc14635013" w:history="1">
            <w:r w:rsidR="00195971" w:rsidRPr="000E6472">
              <w:rPr>
                <w:rStyle w:val="Hyperlink"/>
                <w:rFonts w:ascii="Times New Roman" w:hAnsi="Times New Roman" w:cs="Times New Roman"/>
                <w:b/>
                <w:bCs/>
                <w:noProof/>
              </w:rPr>
              <w:t>5.2</w:t>
            </w:r>
            <w:r w:rsidR="00195971">
              <w:rPr>
                <w:noProof/>
                <w:lang w:eastAsia="en-US"/>
              </w:rPr>
              <w:tab/>
            </w:r>
            <w:r w:rsidR="00195971" w:rsidRPr="000E6472">
              <w:rPr>
                <w:rStyle w:val="Hyperlink"/>
                <w:rFonts w:ascii="Times New Roman" w:hAnsi="Times New Roman" w:cs="Times New Roman"/>
                <w:b/>
                <w:bCs/>
                <w:noProof/>
              </w:rPr>
              <w:t>Deep Learning Research</w:t>
            </w:r>
            <w:r w:rsidR="00195971">
              <w:rPr>
                <w:noProof/>
                <w:webHidden/>
              </w:rPr>
              <w:tab/>
            </w:r>
            <w:r w:rsidR="00195971">
              <w:rPr>
                <w:noProof/>
                <w:webHidden/>
              </w:rPr>
              <w:fldChar w:fldCharType="begin"/>
            </w:r>
            <w:r w:rsidR="00195971">
              <w:rPr>
                <w:noProof/>
                <w:webHidden/>
              </w:rPr>
              <w:instrText xml:space="preserve"> PAGEREF _Toc14635013 \h </w:instrText>
            </w:r>
            <w:r w:rsidR="00195971">
              <w:rPr>
                <w:noProof/>
                <w:webHidden/>
              </w:rPr>
            </w:r>
            <w:r w:rsidR="00195971">
              <w:rPr>
                <w:noProof/>
                <w:webHidden/>
              </w:rPr>
              <w:fldChar w:fldCharType="separate"/>
            </w:r>
            <w:r w:rsidR="00195971">
              <w:rPr>
                <w:noProof/>
                <w:webHidden/>
              </w:rPr>
              <w:t>9</w:t>
            </w:r>
            <w:r w:rsidR="00195971">
              <w:rPr>
                <w:noProof/>
                <w:webHidden/>
              </w:rPr>
              <w:fldChar w:fldCharType="end"/>
            </w:r>
          </w:hyperlink>
        </w:p>
        <w:p w14:paraId="0B3E4F46" w14:textId="52511D8B" w:rsidR="00195971" w:rsidRDefault="00F8475F">
          <w:pPr>
            <w:pStyle w:val="TOC3"/>
            <w:rPr>
              <w:noProof/>
              <w:lang w:eastAsia="en-US"/>
            </w:rPr>
          </w:pPr>
          <w:hyperlink w:anchor="_Toc14635014" w:history="1">
            <w:r w:rsidR="00195971" w:rsidRPr="000E6472">
              <w:rPr>
                <w:rStyle w:val="Hyperlink"/>
                <w:rFonts w:ascii="Times New Roman" w:hAnsi="Times New Roman" w:cs="Times New Roman"/>
                <w:b/>
                <w:bCs/>
                <w:noProof/>
              </w:rPr>
              <w:t>5.21</w:t>
            </w:r>
            <w:r w:rsidR="00195971">
              <w:rPr>
                <w:noProof/>
                <w:lang w:eastAsia="en-US"/>
              </w:rPr>
              <w:tab/>
            </w:r>
            <w:r w:rsidR="00195971" w:rsidRPr="000E6472">
              <w:rPr>
                <w:rStyle w:val="Hyperlink"/>
                <w:rFonts w:ascii="Times New Roman" w:hAnsi="Times New Roman" w:cs="Times New Roman"/>
                <w:b/>
                <w:bCs/>
                <w:noProof/>
              </w:rPr>
              <w:t>Activation Functions</w:t>
            </w:r>
            <w:r w:rsidR="00195971">
              <w:rPr>
                <w:noProof/>
                <w:webHidden/>
              </w:rPr>
              <w:tab/>
            </w:r>
            <w:r w:rsidR="00195971">
              <w:rPr>
                <w:noProof/>
                <w:webHidden/>
              </w:rPr>
              <w:fldChar w:fldCharType="begin"/>
            </w:r>
            <w:r w:rsidR="00195971">
              <w:rPr>
                <w:noProof/>
                <w:webHidden/>
              </w:rPr>
              <w:instrText xml:space="preserve"> PAGEREF _Toc14635014 \h </w:instrText>
            </w:r>
            <w:r w:rsidR="00195971">
              <w:rPr>
                <w:noProof/>
                <w:webHidden/>
              </w:rPr>
            </w:r>
            <w:r w:rsidR="00195971">
              <w:rPr>
                <w:noProof/>
                <w:webHidden/>
              </w:rPr>
              <w:fldChar w:fldCharType="separate"/>
            </w:r>
            <w:r w:rsidR="00195971">
              <w:rPr>
                <w:noProof/>
                <w:webHidden/>
              </w:rPr>
              <w:t>9</w:t>
            </w:r>
            <w:r w:rsidR="00195971">
              <w:rPr>
                <w:noProof/>
                <w:webHidden/>
              </w:rPr>
              <w:fldChar w:fldCharType="end"/>
            </w:r>
          </w:hyperlink>
        </w:p>
        <w:p w14:paraId="7073E6FA" w14:textId="7E51ED85" w:rsidR="00195971" w:rsidRDefault="00F8475F">
          <w:pPr>
            <w:pStyle w:val="TOC3"/>
            <w:rPr>
              <w:noProof/>
              <w:lang w:eastAsia="en-US"/>
            </w:rPr>
          </w:pPr>
          <w:hyperlink w:anchor="_Toc14635015" w:history="1">
            <w:r w:rsidR="00195971" w:rsidRPr="000E6472">
              <w:rPr>
                <w:rStyle w:val="Hyperlink"/>
                <w:rFonts w:ascii="Times New Roman" w:hAnsi="Times New Roman" w:cs="Times New Roman"/>
                <w:b/>
                <w:bCs/>
                <w:noProof/>
              </w:rPr>
              <w:t>5.22</w:t>
            </w:r>
            <w:r w:rsidR="00195971">
              <w:rPr>
                <w:noProof/>
                <w:lang w:eastAsia="en-US"/>
              </w:rPr>
              <w:tab/>
            </w:r>
            <w:r w:rsidR="00195971" w:rsidRPr="000E6472">
              <w:rPr>
                <w:rStyle w:val="Hyperlink"/>
                <w:rFonts w:ascii="Times New Roman" w:hAnsi="Times New Roman" w:cs="Times New Roman"/>
                <w:b/>
                <w:bCs/>
                <w:noProof/>
              </w:rPr>
              <w:t>Cost Functions</w:t>
            </w:r>
            <w:r w:rsidR="00195971">
              <w:rPr>
                <w:noProof/>
                <w:webHidden/>
              </w:rPr>
              <w:tab/>
            </w:r>
            <w:r w:rsidR="00195971">
              <w:rPr>
                <w:noProof/>
                <w:webHidden/>
              </w:rPr>
              <w:fldChar w:fldCharType="begin"/>
            </w:r>
            <w:r w:rsidR="00195971">
              <w:rPr>
                <w:noProof/>
                <w:webHidden/>
              </w:rPr>
              <w:instrText xml:space="preserve"> PAGEREF _Toc14635015 \h </w:instrText>
            </w:r>
            <w:r w:rsidR="00195971">
              <w:rPr>
                <w:noProof/>
                <w:webHidden/>
              </w:rPr>
            </w:r>
            <w:r w:rsidR="00195971">
              <w:rPr>
                <w:noProof/>
                <w:webHidden/>
              </w:rPr>
              <w:fldChar w:fldCharType="separate"/>
            </w:r>
            <w:r w:rsidR="00195971">
              <w:rPr>
                <w:noProof/>
                <w:webHidden/>
              </w:rPr>
              <w:t>10</w:t>
            </w:r>
            <w:r w:rsidR="00195971">
              <w:rPr>
                <w:noProof/>
                <w:webHidden/>
              </w:rPr>
              <w:fldChar w:fldCharType="end"/>
            </w:r>
          </w:hyperlink>
        </w:p>
        <w:p w14:paraId="2970E7A7" w14:textId="489D2893" w:rsidR="00195971" w:rsidRDefault="00F8475F">
          <w:pPr>
            <w:pStyle w:val="TOC3"/>
            <w:rPr>
              <w:noProof/>
              <w:lang w:eastAsia="en-US"/>
            </w:rPr>
          </w:pPr>
          <w:hyperlink w:anchor="_Toc14635016" w:history="1">
            <w:r w:rsidR="00195971" w:rsidRPr="000E6472">
              <w:rPr>
                <w:rStyle w:val="Hyperlink"/>
                <w:rFonts w:ascii="Times New Roman" w:hAnsi="Times New Roman" w:cs="Times New Roman"/>
                <w:b/>
                <w:bCs/>
                <w:noProof/>
              </w:rPr>
              <w:t>5.23</w:t>
            </w:r>
            <w:r w:rsidR="00195971">
              <w:rPr>
                <w:noProof/>
                <w:lang w:eastAsia="en-US"/>
              </w:rPr>
              <w:tab/>
            </w:r>
            <w:r w:rsidR="00195971" w:rsidRPr="000E6472">
              <w:rPr>
                <w:rStyle w:val="Hyperlink"/>
                <w:rFonts w:ascii="Times New Roman" w:hAnsi="Times New Roman" w:cs="Times New Roman"/>
                <w:b/>
                <w:bCs/>
                <w:noProof/>
              </w:rPr>
              <w:t>Gradient Descent Approach</w:t>
            </w:r>
            <w:r w:rsidR="00195971">
              <w:rPr>
                <w:noProof/>
                <w:webHidden/>
              </w:rPr>
              <w:tab/>
            </w:r>
            <w:r w:rsidR="00195971">
              <w:rPr>
                <w:noProof/>
                <w:webHidden/>
              </w:rPr>
              <w:fldChar w:fldCharType="begin"/>
            </w:r>
            <w:r w:rsidR="00195971">
              <w:rPr>
                <w:noProof/>
                <w:webHidden/>
              </w:rPr>
              <w:instrText xml:space="preserve"> PAGEREF _Toc14635016 \h </w:instrText>
            </w:r>
            <w:r w:rsidR="00195971">
              <w:rPr>
                <w:noProof/>
                <w:webHidden/>
              </w:rPr>
            </w:r>
            <w:r w:rsidR="00195971">
              <w:rPr>
                <w:noProof/>
                <w:webHidden/>
              </w:rPr>
              <w:fldChar w:fldCharType="separate"/>
            </w:r>
            <w:r w:rsidR="00195971">
              <w:rPr>
                <w:noProof/>
                <w:webHidden/>
              </w:rPr>
              <w:t>10</w:t>
            </w:r>
            <w:r w:rsidR="00195971">
              <w:rPr>
                <w:noProof/>
                <w:webHidden/>
              </w:rPr>
              <w:fldChar w:fldCharType="end"/>
            </w:r>
          </w:hyperlink>
        </w:p>
        <w:p w14:paraId="6B73BB9F" w14:textId="68E2DB4C" w:rsidR="00195971" w:rsidRDefault="00F8475F">
          <w:pPr>
            <w:pStyle w:val="TOC3"/>
            <w:rPr>
              <w:noProof/>
              <w:lang w:eastAsia="en-US"/>
            </w:rPr>
          </w:pPr>
          <w:hyperlink w:anchor="_Toc14635017" w:history="1">
            <w:r w:rsidR="00195971" w:rsidRPr="000E6472">
              <w:rPr>
                <w:rStyle w:val="Hyperlink"/>
                <w:rFonts w:ascii="Times New Roman" w:hAnsi="Times New Roman" w:cs="Times New Roman"/>
                <w:b/>
                <w:bCs/>
                <w:noProof/>
              </w:rPr>
              <w:t>5.24</w:t>
            </w:r>
            <w:r w:rsidR="00195971">
              <w:rPr>
                <w:noProof/>
                <w:lang w:eastAsia="en-US"/>
              </w:rPr>
              <w:tab/>
            </w:r>
            <w:r w:rsidR="00195971" w:rsidRPr="000E6472">
              <w:rPr>
                <w:rStyle w:val="Hyperlink"/>
                <w:rFonts w:ascii="Times New Roman" w:hAnsi="Times New Roman" w:cs="Times New Roman"/>
                <w:b/>
                <w:bCs/>
                <w:noProof/>
              </w:rPr>
              <w:t>Preventing Overfitting</w:t>
            </w:r>
            <w:r w:rsidR="00195971">
              <w:rPr>
                <w:noProof/>
                <w:webHidden/>
              </w:rPr>
              <w:tab/>
            </w:r>
            <w:r w:rsidR="00195971">
              <w:rPr>
                <w:noProof/>
                <w:webHidden/>
              </w:rPr>
              <w:fldChar w:fldCharType="begin"/>
            </w:r>
            <w:r w:rsidR="00195971">
              <w:rPr>
                <w:noProof/>
                <w:webHidden/>
              </w:rPr>
              <w:instrText xml:space="preserve"> PAGEREF _Toc14635017 \h </w:instrText>
            </w:r>
            <w:r w:rsidR="00195971">
              <w:rPr>
                <w:noProof/>
                <w:webHidden/>
              </w:rPr>
            </w:r>
            <w:r w:rsidR="00195971">
              <w:rPr>
                <w:noProof/>
                <w:webHidden/>
              </w:rPr>
              <w:fldChar w:fldCharType="separate"/>
            </w:r>
            <w:r w:rsidR="00195971">
              <w:rPr>
                <w:noProof/>
                <w:webHidden/>
              </w:rPr>
              <w:t>10</w:t>
            </w:r>
            <w:r w:rsidR="00195971">
              <w:rPr>
                <w:noProof/>
                <w:webHidden/>
              </w:rPr>
              <w:fldChar w:fldCharType="end"/>
            </w:r>
          </w:hyperlink>
        </w:p>
        <w:p w14:paraId="51F1A751" w14:textId="5E4972D9" w:rsidR="00195971" w:rsidRDefault="00F8475F">
          <w:pPr>
            <w:pStyle w:val="TOC3"/>
            <w:rPr>
              <w:noProof/>
              <w:lang w:eastAsia="en-US"/>
            </w:rPr>
          </w:pPr>
          <w:hyperlink w:anchor="_Toc14635018" w:history="1">
            <w:r w:rsidR="00195971" w:rsidRPr="000E6472">
              <w:rPr>
                <w:rStyle w:val="Hyperlink"/>
                <w:rFonts w:ascii="Times New Roman" w:hAnsi="Times New Roman" w:cs="Times New Roman"/>
                <w:b/>
                <w:bCs/>
                <w:noProof/>
              </w:rPr>
              <w:t>5.25</w:t>
            </w:r>
            <w:r w:rsidR="00195971">
              <w:rPr>
                <w:noProof/>
                <w:lang w:eastAsia="en-US"/>
              </w:rPr>
              <w:tab/>
            </w:r>
            <w:r w:rsidR="00195971" w:rsidRPr="000E6472">
              <w:rPr>
                <w:rStyle w:val="Hyperlink"/>
                <w:rFonts w:ascii="Times New Roman" w:hAnsi="Times New Roman" w:cs="Times New Roman"/>
                <w:b/>
                <w:bCs/>
                <w:noProof/>
              </w:rPr>
              <w:t>Initialization</w:t>
            </w:r>
            <w:r w:rsidR="00195971">
              <w:rPr>
                <w:noProof/>
                <w:webHidden/>
              </w:rPr>
              <w:tab/>
            </w:r>
            <w:r w:rsidR="00195971">
              <w:rPr>
                <w:noProof/>
                <w:webHidden/>
              </w:rPr>
              <w:fldChar w:fldCharType="begin"/>
            </w:r>
            <w:r w:rsidR="00195971">
              <w:rPr>
                <w:noProof/>
                <w:webHidden/>
              </w:rPr>
              <w:instrText xml:space="preserve"> PAGEREF _Toc14635018 \h </w:instrText>
            </w:r>
            <w:r w:rsidR="00195971">
              <w:rPr>
                <w:noProof/>
                <w:webHidden/>
              </w:rPr>
            </w:r>
            <w:r w:rsidR="00195971">
              <w:rPr>
                <w:noProof/>
                <w:webHidden/>
              </w:rPr>
              <w:fldChar w:fldCharType="separate"/>
            </w:r>
            <w:r w:rsidR="00195971">
              <w:rPr>
                <w:noProof/>
                <w:webHidden/>
              </w:rPr>
              <w:t>10</w:t>
            </w:r>
            <w:r w:rsidR="00195971">
              <w:rPr>
                <w:noProof/>
                <w:webHidden/>
              </w:rPr>
              <w:fldChar w:fldCharType="end"/>
            </w:r>
          </w:hyperlink>
        </w:p>
        <w:p w14:paraId="3EAC9F46" w14:textId="20F391AF" w:rsidR="00195971" w:rsidRDefault="00F8475F">
          <w:pPr>
            <w:pStyle w:val="TOC3"/>
            <w:rPr>
              <w:noProof/>
              <w:lang w:eastAsia="en-US"/>
            </w:rPr>
          </w:pPr>
          <w:hyperlink w:anchor="_Toc14635019" w:history="1">
            <w:r w:rsidR="00195971" w:rsidRPr="000E6472">
              <w:rPr>
                <w:rStyle w:val="Hyperlink"/>
                <w:rFonts w:ascii="Times New Roman" w:hAnsi="Times New Roman" w:cs="Times New Roman"/>
                <w:b/>
                <w:bCs/>
                <w:noProof/>
              </w:rPr>
              <w:t>5.26</w:t>
            </w:r>
            <w:r w:rsidR="00195971">
              <w:rPr>
                <w:noProof/>
                <w:lang w:eastAsia="en-US"/>
              </w:rPr>
              <w:tab/>
            </w:r>
            <w:r w:rsidR="00195971" w:rsidRPr="000E6472">
              <w:rPr>
                <w:rStyle w:val="Hyperlink"/>
                <w:rFonts w:ascii="Times New Roman" w:hAnsi="Times New Roman" w:cs="Times New Roman"/>
                <w:b/>
                <w:bCs/>
                <w:noProof/>
              </w:rPr>
              <w:t>Layers</w:t>
            </w:r>
            <w:r w:rsidR="00195971">
              <w:rPr>
                <w:noProof/>
                <w:webHidden/>
              </w:rPr>
              <w:tab/>
            </w:r>
            <w:r w:rsidR="00195971">
              <w:rPr>
                <w:noProof/>
                <w:webHidden/>
              </w:rPr>
              <w:fldChar w:fldCharType="begin"/>
            </w:r>
            <w:r w:rsidR="00195971">
              <w:rPr>
                <w:noProof/>
                <w:webHidden/>
              </w:rPr>
              <w:instrText xml:space="preserve"> PAGEREF _Toc14635019 \h </w:instrText>
            </w:r>
            <w:r w:rsidR="00195971">
              <w:rPr>
                <w:noProof/>
                <w:webHidden/>
              </w:rPr>
            </w:r>
            <w:r w:rsidR="00195971">
              <w:rPr>
                <w:noProof/>
                <w:webHidden/>
              </w:rPr>
              <w:fldChar w:fldCharType="separate"/>
            </w:r>
            <w:r w:rsidR="00195971">
              <w:rPr>
                <w:noProof/>
                <w:webHidden/>
              </w:rPr>
              <w:t>11</w:t>
            </w:r>
            <w:r w:rsidR="00195971">
              <w:rPr>
                <w:noProof/>
                <w:webHidden/>
              </w:rPr>
              <w:fldChar w:fldCharType="end"/>
            </w:r>
          </w:hyperlink>
        </w:p>
        <w:p w14:paraId="7F6719E4" w14:textId="24D37FAA" w:rsidR="00195971" w:rsidRDefault="00F8475F">
          <w:pPr>
            <w:pStyle w:val="TOC3"/>
            <w:rPr>
              <w:noProof/>
              <w:lang w:eastAsia="en-US"/>
            </w:rPr>
          </w:pPr>
          <w:hyperlink w:anchor="_Toc14635020" w:history="1">
            <w:r w:rsidR="00195971" w:rsidRPr="000E6472">
              <w:rPr>
                <w:rStyle w:val="Hyperlink"/>
                <w:rFonts w:ascii="Times New Roman" w:hAnsi="Times New Roman" w:cs="Times New Roman"/>
                <w:b/>
                <w:bCs/>
                <w:noProof/>
              </w:rPr>
              <w:t>5.3</w:t>
            </w:r>
            <w:r w:rsidR="00195971">
              <w:rPr>
                <w:noProof/>
                <w:lang w:eastAsia="en-US"/>
              </w:rPr>
              <w:tab/>
            </w:r>
            <w:r w:rsidR="00195971" w:rsidRPr="000E6472">
              <w:rPr>
                <w:rStyle w:val="Hyperlink"/>
                <w:rFonts w:ascii="Times New Roman" w:hAnsi="Times New Roman" w:cs="Times New Roman"/>
                <w:b/>
                <w:bCs/>
                <w:noProof/>
              </w:rPr>
              <w:t>Convolutional Neural Network (CNN)</w:t>
            </w:r>
            <w:r w:rsidR="00195971">
              <w:rPr>
                <w:noProof/>
                <w:webHidden/>
              </w:rPr>
              <w:tab/>
            </w:r>
            <w:r w:rsidR="00195971">
              <w:rPr>
                <w:noProof/>
                <w:webHidden/>
              </w:rPr>
              <w:fldChar w:fldCharType="begin"/>
            </w:r>
            <w:r w:rsidR="00195971">
              <w:rPr>
                <w:noProof/>
                <w:webHidden/>
              </w:rPr>
              <w:instrText xml:space="preserve"> PAGEREF _Toc14635020 \h </w:instrText>
            </w:r>
            <w:r w:rsidR="00195971">
              <w:rPr>
                <w:noProof/>
                <w:webHidden/>
              </w:rPr>
            </w:r>
            <w:r w:rsidR="00195971">
              <w:rPr>
                <w:noProof/>
                <w:webHidden/>
              </w:rPr>
              <w:fldChar w:fldCharType="separate"/>
            </w:r>
            <w:r w:rsidR="00195971">
              <w:rPr>
                <w:noProof/>
                <w:webHidden/>
              </w:rPr>
              <w:t>11</w:t>
            </w:r>
            <w:r w:rsidR="00195971">
              <w:rPr>
                <w:noProof/>
                <w:webHidden/>
              </w:rPr>
              <w:fldChar w:fldCharType="end"/>
            </w:r>
          </w:hyperlink>
        </w:p>
        <w:p w14:paraId="31593B63" w14:textId="3C87D414" w:rsidR="00195971" w:rsidRDefault="00F8475F">
          <w:pPr>
            <w:pStyle w:val="TOC3"/>
            <w:rPr>
              <w:noProof/>
              <w:lang w:eastAsia="en-US"/>
            </w:rPr>
          </w:pPr>
          <w:hyperlink w:anchor="_Toc14635021" w:history="1">
            <w:r w:rsidR="00195971" w:rsidRPr="000E6472">
              <w:rPr>
                <w:rStyle w:val="Hyperlink"/>
                <w:rFonts w:ascii="Times New Roman" w:hAnsi="Times New Roman" w:cs="Times New Roman"/>
                <w:b/>
                <w:bCs/>
                <w:noProof/>
              </w:rPr>
              <w:t>5.4</w:t>
            </w:r>
            <w:r w:rsidR="00195971">
              <w:rPr>
                <w:noProof/>
                <w:lang w:eastAsia="en-US"/>
              </w:rPr>
              <w:tab/>
            </w:r>
            <w:r w:rsidR="00195971" w:rsidRPr="000E6472">
              <w:rPr>
                <w:rStyle w:val="Hyperlink"/>
                <w:rFonts w:ascii="Times New Roman" w:hAnsi="Times New Roman" w:cs="Times New Roman"/>
                <w:b/>
                <w:bCs/>
                <w:noProof/>
              </w:rPr>
              <w:t>Region-Based Convolutional Neural Network (R-CNN)</w:t>
            </w:r>
            <w:r w:rsidR="00195971">
              <w:rPr>
                <w:noProof/>
                <w:webHidden/>
              </w:rPr>
              <w:tab/>
            </w:r>
            <w:r w:rsidR="00195971">
              <w:rPr>
                <w:noProof/>
                <w:webHidden/>
              </w:rPr>
              <w:fldChar w:fldCharType="begin"/>
            </w:r>
            <w:r w:rsidR="00195971">
              <w:rPr>
                <w:noProof/>
                <w:webHidden/>
              </w:rPr>
              <w:instrText xml:space="preserve"> PAGEREF _Toc14635021 \h </w:instrText>
            </w:r>
            <w:r w:rsidR="00195971">
              <w:rPr>
                <w:noProof/>
                <w:webHidden/>
              </w:rPr>
            </w:r>
            <w:r w:rsidR="00195971">
              <w:rPr>
                <w:noProof/>
                <w:webHidden/>
              </w:rPr>
              <w:fldChar w:fldCharType="separate"/>
            </w:r>
            <w:r w:rsidR="00195971">
              <w:rPr>
                <w:noProof/>
                <w:webHidden/>
              </w:rPr>
              <w:t>11</w:t>
            </w:r>
            <w:r w:rsidR="00195971">
              <w:rPr>
                <w:noProof/>
                <w:webHidden/>
              </w:rPr>
              <w:fldChar w:fldCharType="end"/>
            </w:r>
          </w:hyperlink>
        </w:p>
        <w:p w14:paraId="47480CAC" w14:textId="3E6C2FDF" w:rsidR="00195971" w:rsidRDefault="00F8475F">
          <w:pPr>
            <w:pStyle w:val="TOC3"/>
            <w:rPr>
              <w:noProof/>
              <w:lang w:eastAsia="en-US"/>
            </w:rPr>
          </w:pPr>
          <w:hyperlink w:anchor="_Toc14635022" w:history="1">
            <w:r w:rsidR="00195971" w:rsidRPr="000E6472">
              <w:rPr>
                <w:rStyle w:val="Hyperlink"/>
                <w:rFonts w:ascii="Times New Roman" w:hAnsi="Times New Roman" w:cs="Times New Roman"/>
                <w:b/>
                <w:bCs/>
                <w:noProof/>
              </w:rPr>
              <w:t>5.5</w:t>
            </w:r>
            <w:r w:rsidR="00195971">
              <w:rPr>
                <w:noProof/>
                <w:lang w:eastAsia="en-US"/>
              </w:rPr>
              <w:tab/>
            </w:r>
            <w:r w:rsidR="00195971" w:rsidRPr="000E6472">
              <w:rPr>
                <w:rStyle w:val="Hyperlink"/>
                <w:rFonts w:ascii="Times New Roman" w:hAnsi="Times New Roman" w:cs="Times New Roman"/>
                <w:b/>
                <w:bCs/>
                <w:noProof/>
              </w:rPr>
              <w:t>You Only Look Once (YOLO)</w:t>
            </w:r>
            <w:r w:rsidR="00195971">
              <w:rPr>
                <w:noProof/>
                <w:webHidden/>
              </w:rPr>
              <w:tab/>
            </w:r>
            <w:r w:rsidR="00195971">
              <w:rPr>
                <w:noProof/>
                <w:webHidden/>
              </w:rPr>
              <w:fldChar w:fldCharType="begin"/>
            </w:r>
            <w:r w:rsidR="00195971">
              <w:rPr>
                <w:noProof/>
                <w:webHidden/>
              </w:rPr>
              <w:instrText xml:space="preserve"> PAGEREF _Toc14635022 \h </w:instrText>
            </w:r>
            <w:r w:rsidR="00195971">
              <w:rPr>
                <w:noProof/>
                <w:webHidden/>
              </w:rPr>
            </w:r>
            <w:r w:rsidR="00195971">
              <w:rPr>
                <w:noProof/>
                <w:webHidden/>
              </w:rPr>
              <w:fldChar w:fldCharType="separate"/>
            </w:r>
            <w:r w:rsidR="00195971">
              <w:rPr>
                <w:noProof/>
                <w:webHidden/>
              </w:rPr>
              <w:t>12</w:t>
            </w:r>
            <w:r w:rsidR="00195971">
              <w:rPr>
                <w:noProof/>
                <w:webHidden/>
              </w:rPr>
              <w:fldChar w:fldCharType="end"/>
            </w:r>
          </w:hyperlink>
        </w:p>
        <w:p w14:paraId="321AF5CE" w14:textId="63A49D83" w:rsidR="00195971" w:rsidRDefault="00F8475F">
          <w:pPr>
            <w:pStyle w:val="TOC3"/>
            <w:rPr>
              <w:noProof/>
              <w:lang w:eastAsia="en-US"/>
            </w:rPr>
          </w:pPr>
          <w:hyperlink w:anchor="_Toc14635023" w:history="1">
            <w:r w:rsidR="00195971" w:rsidRPr="000E6472">
              <w:rPr>
                <w:rStyle w:val="Hyperlink"/>
                <w:rFonts w:ascii="Times New Roman" w:hAnsi="Times New Roman" w:cs="Times New Roman"/>
                <w:b/>
                <w:bCs/>
                <w:noProof/>
              </w:rPr>
              <w:t>5.6</w:t>
            </w:r>
            <w:r w:rsidR="00195971">
              <w:rPr>
                <w:noProof/>
                <w:lang w:eastAsia="en-US"/>
              </w:rPr>
              <w:tab/>
            </w:r>
            <w:r w:rsidR="00195971" w:rsidRPr="000E6472">
              <w:rPr>
                <w:rStyle w:val="Hyperlink"/>
                <w:rFonts w:ascii="Times New Roman" w:hAnsi="Times New Roman" w:cs="Times New Roman"/>
                <w:b/>
                <w:bCs/>
                <w:noProof/>
              </w:rPr>
              <w:t>Single Shot Multi-Box Detection (SSD)</w:t>
            </w:r>
            <w:r w:rsidR="00195971">
              <w:rPr>
                <w:noProof/>
                <w:webHidden/>
              </w:rPr>
              <w:tab/>
            </w:r>
            <w:r w:rsidR="00195971">
              <w:rPr>
                <w:noProof/>
                <w:webHidden/>
              </w:rPr>
              <w:fldChar w:fldCharType="begin"/>
            </w:r>
            <w:r w:rsidR="00195971">
              <w:rPr>
                <w:noProof/>
                <w:webHidden/>
              </w:rPr>
              <w:instrText xml:space="preserve"> PAGEREF _Toc14635023 \h </w:instrText>
            </w:r>
            <w:r w:rsidR="00195971">
              <w:rPr>
                <w:noProof/>
                <w:webHidden/>
              </w:rPr>
            </w:r>
            <w:r w:rsidR="00195971">
              <w:rPr>
                <w:noProof/>
                <w:webHidden/>
              </w:rPr>
              <w:fldChar w:fldCharType="separate"/>
            </w:r>
            <w:r w:rsidR="00195971">
              <w:rPr>
                <w:noProof/>
                <w:webHidden/>
              </w:rPr>
              <w:t>14</w:t>
            </w:r>
            <w:r w:rsidR="00195971">
              <w:rPr>
                <w:noProof/>
                <w:webHidden/>
              </w:rPr>
              <w:fldChar w:fldCharType="end"/>
            </w:r>
          </w:hyperlink>
        </w:p>
        <w:p w14:paraId="4F54B913" w14:textId="39DBC06F" w:rsidR="00195971" w:rsidRDefault="00F8475F">
          <w:pPr>
            <w:pStyle w:val="TOC3"/>
            <w:rPr>
              <w:noProof/>
              <w:lang w:eastAsia="en-US"/>
            </w:rPr>
          </w:pPr>
          <w:hyperlink w:anchor="_Toc14635024" w:history="1">
            <w:r w:rsidR="00195971" w:rsidRPr="000E6472">
              <w:rPr>
                <w:rStyle w:val="Hyperlink"/>
                <w:rFonts w:ascii="Times New Roman" w:hAnsi="Times New Roman" w:cs="Times New Roman"/>
                <w:b/>
                <w:bCs/>
                <w:noProof/>
              </w:rPr>
              <w:t>6</w:t>
            </w:r>
            <w:r w:rsidR="00195971">
              <w:rPr>
                <w:noProof/>
                <w:lang w:eastAsia="en-US"/>
              </w:rPr>
              <w:tab/>
            </w:r>
            <w:r w:rsidR="00195971" w:rsidRPr="000E6472">
              <w:rPr>
                <w:rStyle w:val="Hyperlink"/>
                <w:rFonts w:ascii="Times New Roman" w:hAnsi="Times New Roman" w:cs="Times New Roman"/>
                <w:b/>
                <w:bCs/>
                <w:noProof/>
              </w:rPr>
              <w:t>Visualizations</w:t>
            </w:r>
            <w:r w:rsidR="00195971">
              <w:rPr>
                <w:noProof/>
                <w:webHidden/>
              </w:rPr>
              <w:tab/>
            </w:r>
            <w:r w:rsidR="00195971">
              <w:rPr>
                <w:noProof/>
                <w:webHidden/>
              </w:rPr>
              <w:fldChar w:fldCharType="begin"/>
            </w:r>
            <w:r w:rsidR="00195971">
              <w:rPr>
                <w:noProof/>
                <w:webHidden/>
              </w:rPr>
              <w:instrText xml:space="preserve"> PAGEREF _Toc14635024 \h </w:instrText>
            </w:r>
            <w:r w:rsidR="00195971">
              <w:rPr>
                <w:noProof/>
                <w:webHidden/>
              </w:rPr>
            </w:r>
            <w:r w:rsidR="00195971">
              <w:rPr>
                <w:noProof/>
                <w:webHidden/>
              </w:rPr>
              <w:fldChar w:fldCharType="separate"/>
            </w:r>
            <w:r w:rsidR="00195971">
              <w:rPr>
                <w:noProof/>
                <w:webHidden/>
              </w:rPr>
              <w:t>16</w:t>
            </w:r>
            <w:r w:rsidR="00195971">
              <w:rPr>
                <w:noProof/>
                <w:webHidden/>
              </w:rPr>
              <w:fldChar w:fldCharType="end"/>
            </w:r>
          </w:hyperlink>
        </w:p>
        <w:p w14:paraId="004CF48F" w14:textId="5F8329DC" w:rsidR="00195971" w:rsidRDefault="00F8475F">
          <w:pPr>
            <w:pStyle w:val="TOC3"/>
            <w:rPr>
              <w:noProof/>
              <w:lang w:eastAsia="en-US"/>
            </w:rPr>
          </w:pPr>
          <w:hyperlink w:anchor="_Toc14635025" w:history="1">
            <w:r w:rsidR="00195971" w:rsidRPr="000E6472">
              <w:rPr>
                <w:rStyle w:val="Hyperlink"/>
                <w:rFonts w:ascii="Times New Roman" w:hAnsi="Times New Roman" w:cs="Times New Roman"/>
                <w:b/>
                <w:bCs/>
                <w:noProof/>
              </w:rPr>
              <w:t>7</w:t>
            </w:r>
            <w:r w:rsidR="00195971">
              <w:rPr>
                <w:noProof/>
                <w:lang w:eastAsia="en-US"/>
              </w:rPr>
              <w:tab/>
            </w:r>
            <w:r w:rsidR="00195971" w:rsidRPr="000E6472">
              <w:rPr>
                <w:rStyle w:val="Hyperlink"/>
                <w:rFonts w:ascii="Times New Roman" w:hAnsi="Times New Roman" w:cs="Times New Roman"/>
                <w:b/>
                <w:bCs/>
                <w:noProof/>
              </w:rPr>
              <w:t>Stretch Goals</w:t>
            </w:r>
            <w:r w:rsidR="00195971">
              <w:rPr>
                <w:noProof/>
                <w:webHidden/>
              </w:rPr>
              <w:tab/>
            </w:r>
            <w:r w:rsidR="00195971">
              <w:rPr>
                <w:noProof/>
                <w:webHidden/>
              </w:rPr>
              <w:fldChar w:fldCharType="begin"/>
            </w:r>
            <w:r w:rsidR="00195971">
              <w:rPr>
                <w:noProof/>
                <w:webHidden/>
              </w:rPr>
              <w:instrText xml:space="preserve"> PAGEREF _Toc14635025 \h </w:instrText>
            </w:r>
            <w:r w:rsidR="00195971">
              <w:rPr>
                <w:noProof/>
                <w:webHidden/>
              </w:rPr>
            </w:r>
            <w:r w:rsidR="00195971">
              <w:rPr>
                <w:noProof/>
                <w:webHidden/>
              </w:rPr>
              <w:fldChar w:fldCharType="separate"/>
            </w:r>
            <w:r w:rsidR="00195971">
              <w:rPr>
                <w:noProof/>
                <w:webHidden/>
              </w:rPr>
              <w:t>16</w:t>
            </w:r>
            <w:r w:rsidR="00195971">
              <w:rPr>
                <w:noProof/>
                <w:webHidden/>
              </w:rPr>
              <w:fldChar w:fldCharType="end"/>
            </w:r>
          </w:hyperlink>
        </w:p>
        <w:p w14:paraId="234EBF95" w14:textId="0C99CDC3" w:rsidR="00195971" w:rsidRDefault="00F8475F">
          <w:pPr>
            <w:pStyle w:val="TOC3"/>
            <w:rPr>
              <w:noProof/>
              <w:lang w:eastAsia="en-US"/>
            </w:rPr>
          </w:pPr>
          <w:hyperlink w:anchor="_Toc14635026" w:history="1">
            <w:r w:rsidR="00195971" w:rsidRPr="000E6472">
              <w:rPr>
                <w:rStyle w:val="Hyperlink"/>
                <w:rFonts w:ascii="Times New Roman" w:hAnsi="Times New Roman" w:cs="Times New Roman"/>
                <w:b/>
                <w:bCs/>
                <w:noProof/>
              </w:rPr>
              <w:t>7.1 Simpson character’s search in Image dataset (can we change title to indicate which stretch goal this implements?)</w:t>
            </w:r>
            <w:r w:rsidR="00195971">
              <w:rPr>
                <w:noProof/>
                <w:webHidden/>
              </w:rPr>
              <w:tab/>
            </w:r>
            <w:r w:rsidR="00195971">
              <w:rPr>
                <w:noProof/>
                <w:webHidden/>
              </w:rPr>
              <w:fldChar w:fldCharType="begin"/>
            </w:r>
            <w:r w:rsidR="00195971">
              <w:rPr>
                <w:noProof/>
                <w:webHidden/>
              </w:rPr>
              <w:instrText xml:space="preserve"> PAGEREF _Toc14635026 \h </w:instrText>
            </w:r>
            <w:r w:rsidR="00195971">
              <w:rPr>
                <w:noProof/>
                <w:webHidden/>
              </w:rPr>
            </w:r>
            <w:r w:rsidR="00195971">
              <w:rPr>
                <w:noProof/>
                <w:webHidden/>
              </w:rPr>
              <w:fldChar w:fldCharType="separate"/>
            </w:r>
            <w:r w:rsidR="00195971">
              <w:rPr>
                <w:noProof/>
                <w:webHidden/>
              </w:rPr>
              <w:t>16</w:t>
            </w:r>
            <w:r w:rsidR="00195971">
              <w:rPr>
                <w:noProof/>
                <w:webHidden/>
              </w:rPr>
              <w:fldChar w:fldCharType="end"/>
            </w:r>
          </w:hyperlink>
        </w:p>
        <w:p w14:paraId="1F18825C" w14:textId="2D193F1B" w:rsidR="00195971" w:rsidRDefault="00F8475F">
          <w:pPr>
            <w:pStyle w:val="TOC3"/>
            <w:rPr>
              <w:noProof/>
              <w:lang w:eastAsia="en-US"/>
            </w:rPr>
          </w:pPr>
          <w:hyperlink w:anchor="_Toc14635027" w:history="1">
            <w:r w:rsidR="00195971" w:rsidRPr="000E6472">
              <w:rPr>
                <w:rStyle w:val="Hyperlink"/>
                <w:rFonts w:ascii="Times New Roman" w:hAnsi="Times New Roman" w:cs="Times New Roman"/>
                <w:b/>
                <w:bCs/>
                <w:noProof/>
              </w:rPr>
              <w:t>7.2 Object detection in videos</w:t>
            </w:r>
            <w:r w:rsidR="00195971">
              <w:rPr>
                <w:noProof/>
                <w:webHidden/>
              </w:rPr>
              <w:tab/>
            </w:r>
            <w:r w:rsidR="00195971">
              <w:rPr>
                <w:noProof/>
                <w:webHidden/>
              </w:rPr>
              <w:fldChar w:fldCharType="begin"/>
            </w:r>
            <w:r w:rsidR="00195971">
              <w:rPr>
                <w:noProof/>
                <w:webHidden/>
              </w:rPr>
              <w:instrText xml:space="preserve"> PAGEREF _Toc14635027 \h </w:instrText>
            </w:r>
            <w:r w:rsidR="00195971">
              <w:rPr>
                <w:noProof/>
                <w:webHidden/>
              </w:rPr>
            </w:r>
            <w:r w:rsidR="00195971">
              <w:rPr>
                <w:noProof/>
                <w:webHidden/>
              </w:rPr>
              <w:fldChar w:fldCharType="separate"/>
            </w:r>
            <w:r w:rsidR="00195971">
              <w:rPr>
                <w:noProof/>
                <w:webHidden/>
              </w:rPr>
              <w:t>17</w:t>
            </w:r>
            <w:r w:rsidR="00195971">
              <w:rPr>
                <w:noProof/>
                <w:webHidden/>
              </w:rPr>
              <w:fldChar w:fldCharType="end"/>
            </w:r>
          </w:hyperlink>
        </w:p>
        <w:p w14:paraId="0A4DD360" w14:textId="414A4152" w:rsidR="00195971" w:rsidRDefault="00F8475F">
          <w:pPr>
            <w:pStyle w:val="TOC3"/>
            <w:rPr>
              <w:noProof/>
              <w:lang w:eastAsia="en-US"/>
            </w:rPr>
          </w:pPr>
          <w:hyperlink w:anchor="_Toc14635028" w:history="1">
            <w:r w:rsidR="00195971" w:rsidRPr="000E6472">
              <w:rPr>
                <w:rStyle w:val="Hyperlink"/>
                <w:rFonts w:ascii="Times New Roman" w:hAnsi="Times New Roman" w:cs="Times New Roman"/>
                <w:b/>
                <w:bCs/>
                <w:noProof/>
              </w:rPr>
              <w:t>7.3 Cloud Computing</w:t>
            </w:r>
            <w:r w:rsidR="00195971">
              <w:rPr>
                <w:noProof/>
                <w:webHidden/>
              </w:rPr>
              <w:tab/>
            </w:r>
            <w:r w:rsidR="00195971">
              <w:rPr>
                <w:noProof/>
                <w:webHidden/>
              </w:rPr>
              <w:fldChar w:fldCharType="begin"/>
            </w:r>
            <w:r w:rsidR="00195971">
              <w:rPr>
                <w:noProof/>
                <w:webHidden/>
              </w:rPr>
              <w:instrText xml:space="preserve"> PAGEREF _Toc14635028 \h </w:instrText>
            </w:r>
            <w:r w:rsidR="00195971">
              <w:rPr>
                <w:noProof/>
                <w:webHidden/>
              </w:rPr>
            </w:r>
            <w:r w:rsidR="00195971">
              <w:rPr>
                <w:noProof/>
                <w:webHidden/>
              </w:rPr>
              <w:fldChar w:fldCharType="separate"/>
            </w:r>
            <w:r w:rsidR="00195971">
              <w:rPr>
                <w:noProof/>
                <w:webHidden/>
              </w:rPr>
              <w:t>17</w:t>
            </w:r>
            <w:r w:rsidR="00195971">
              <w:rPr>
                <w:noProof/>
                <w:webHidden/>
              </w:rPr>
              <w:fldChar w:fldCharType="end"/>
            </w:r>
          </w:hyperlink>
        </w:p>
        <w:p w14:paraId="66B2B615" w14:textId="33C0748A" w:rsidR="00195971" w:rsidRDefault="00F8475F">
          <w:pPr>
            <w:pStyle w:val="TOC3"/>
            <w:rPr>
              <w:noProof/>
              <w:lang w:eastAsia="en-US"/>
            </w:rPr>
          </w:pPr>
          <w:hyperlink w:anchor="_Toc14635029" w:history="1">
            <w:r w:rsidR="00195971" w:rsidRPr="000E6472">
              <w:rPr>
                <w:rStyle w:val="Hyperlink"/>
                <w:rFonts w:ascii="Times New Roman" w:hAnsi="Times New Roman" w:cs="Times New Roman"/>
                <w:b/>
                <w:bCs/>
                <w:noProof/>
              </w:rPr>
              <w:t>8</w:t>
            </w:r>
            <w:r w:rsidR="00195971">
              <w:rPr>
                <w:noProof/>
                <w:lang w:eastAsia="en-US"/>
              </w:rPr>
              <w:tab/>
            </w:r>
            <w:r w:rsidR="00195971" w:rsidRPr="000E6472">
              <w:rPr>
                <w:rStyle w:val="Hyperlink"/>
                <w:rFonts w:ascii="Times New Roman" w:hAnsi="Times New Roman" w:cs="Times New Roman"/>
                <w:b/>
                <w:bCs/>
                <w:noProof/>
              </w:rPr>
              <w:t>Acknowledgement</w:t>
            </w:r>
            <w:r w:rsidR="00195971">
              <w:rPr>
                <w:noProof/>
                <w:webHidden/>
              </w:rPr>
              <w:tab/>
            </w:r>
            <w:r w:rsidR="00195971">
              <w:rPr>
                <w:noProof/>
                <w:webHidden/>
              </w:rPr>
              <w:fldChar w:fldCharType="begin"/>
            </w:r>
            <w:r w:rsidR="00195971">
              <w:rPr>
                <w:noProof/>
                <w:webHidden/>
              </w:rPr>
              <w:instrText xml:space="preserve"> PAGEREF _Toc14635029 \h </w:instrText>
            </w:r>
            <w:r w:rsidR="00195971">
              <w:rPr>
                <w:noProof/>
                <w:webHidden/>
              </w:rPr>
            </w:r>
            <w:r w:rsidR="00195971">
              <w:rPr>
                <w:noProof/>
                <w:webHidden/>
              </w:rPr>
              <w:fldChar w:fldCharType="separate"/>
            </w:r>
            <w:r w:rsidR="00195971">
              <w:rPr>
                <w:noProof/>
                <w:webHidden/>
              </w:rPr>
              <w:t>18</w:t>
            </w:r>
            <w:r w:rsidR="00195971">
              <w:rPr>
                <w:noProof/>
                <w:webHidden/>
              </w:rPr>
              <w:fldChar w:fldCharType="end"/>
            </w:r>
          </w:hyperlink>
        </w:p>
        <w:p w14:paraId="710023E9" w14:textId="0A1020F7" w:rsidR="00195971" w:rsidRDefault="00F8475F">
          <w:pPr>
            <w:pStyle w:val="TOC3"/>
            <w:rPr>
              <w:noProof/>
              <w:lang w:eastAsia="en-US"/>
            </w:rPr>
          </w:pPr>
          <w:hyperlink w:anchor="_Toc14635030" w:history="1">
            <w:r w:rsidR="00195971" w:rsidRPr="000E6472">
              <w:rPr>
                <w:rStyle w:val="Hyperlink"/>
                <w:rFonts w:ascii="Times New Roman" w:hAnsi="Times New Roman" w:cs="Times New Roman"/>
                <w:b/>
                <w:bCs/>
                <w:noProof/>
              </w:rPr>
              <w:t>9</w:t>
            </w:r>
            <w:r w:rsidR="00195971">
              <w:rPr>
                <w:noProof/>
                <w:lang w:eastAsia="en-US"/>
              </w:rPr>
              <w:tab/>
            </w:r>
            <w:r w:rsidR="00195971" w:rsidRPr="000E6472">
              <w:rPr>
                <w:rStyle w:val="Hyperlink"/>
                <w:rFonts w:ascii="Times New Roman" w:hAnsi="Times New Roman" w:cs="Times New Roman"/>
                <w:b/>
                <w:bCs/>
                <w:noProof/>
              </w:rPr>
              <w:t>References</w:t>
            </w:r>
            <w:r w:rsidR="00195971">
              <w:rPr>
                <w:noProof/>
                <w:webHidden/>
              </w:rPr>
              <w:tab/>
            </w:r>
            <w:r w:rsidR="00195971">
              <w:rPr>
                <w:noProof/>
                <w:webHidden/>
              </w:rPr>
              <w:fldChar w:fldCharType="begin"/>
            </w:r>
            <w:r w:rsidR="00195971">
              <w:rPr>
                <w:noProof/>
                <w:webHidden/>
              </w:rPr>
              <w:instrText xml:space="preserve"> PAGEREF _Toc14635030 \h </w:instrText>
            </w:r>
            <w:r w:rsidR="00195971">
              <w:rPr>
                <w:noProof/>
                <w:webHidden/>
              </w:rPr>
            </w:r>
            <w:r w:rsidR="00195971">
              <w:rPr>
                <w:noProof/>
                <w:webHidden/>
              </w:rPr>
              <w:fldChar w:fldCharType="separate"/>
            </w:r>
            <w:r w:rsidR="00195971">
              <w:rPr>
                <w:noProof/>
                <w:webHidden/>
              </w:rPr>
              <w:t>18</w:t>
            </w:r>
            <w:r w:rsidR="00195971">
              <w:rPr>
                <w:noProof/>
                <w:webHidden/>
              </w:rPr>
              <w:fldChar w:fldCharType="end"/>
            </w:r>
          </w:hyperlink>
        </w:p>
        <w:p w14:paraId="6590BDE8" w14:textId="0F9535DA" w:rsidR="007544C0" w:rsidRDefault="007544C0" w:rsidP="0012761D">
          <w:pPr>
            <w:spacing w:after="0" w:line="360" w:lineRule="auto"/>
          </w:pPr>
          <w:r>
            <w:rPr>
              <w:b/>
              <w:bCs/>
              <w:noProof/>
            </w:rPr>
            <w:fldChar w:fldCharType="end"/>
          </w:r>
        </w:p>
      </w:sdtContent>
    </w:sdt>
    <w:p w14:paraId="58FF07B7" w14:textId="77777777" w:rsidR="00D22F42" w:rsidRDefault="00D22F42">
      <w:pPr>
        <w:rPr>
          <w:rFonts w:ascii="Times New Roman" w:eastAsiaTheme="majorEastAsia" w:hAnsi="Times New Roman" w:cs="Times New Roman"/>
          <w:b/>
          <w:bCs/>
          <w:color w:val="000000" w:themeColor="text1"/>
          <w:sz w:val="40"/>
          <w:szCs w:val="40"/>
        </w:rPr>
      </w:pPr>
      <w:r>
        <w:rPr>
          <w:rFonts w:ascii="Times New Roman" w:hAnsi="Times New Roman" w:cs="Times New Roman"/>
          <w:b/>
          <w:bCs/>
          <w:color w:val="000000" w:themeColor="text1"/>
          <w:sz w:val="40"/>
          <w:szCs w:val="40"/>
        </w:rPr>
        <w:br w:type="page"/>
      </w:r>
    </w:p>
    <w:p w14:paraId="3E612250" w14:textId="59B4CB7D" w:rsidR="00891110" w:rsidRDefault="00891110" w:rsidP="00E02F48">
      <w:pPr>
        <w:pStyle w:val="Heading3"/>
        <w:spacing w:line="360" w:lineRule="auto"/>
        <w:rPr>
          <w:rFonts w:ascii="Times New Roman" w:hAnsi="Times New Roman" w:cs="Times New Roman"/>
          <w:b/>
          <w:bCs/>
          <w:color w:val="000000" w:themeColor="text1"/>
          <w:sz w:val="40"/>
          <w:szCs w:val="40"/>
        </w:rPr>
      </w:pPr>
      <w:bookmarkStart w:id="0" w:name="_Toc14634996"/>
      <w:r>
        <w:rPr>
          <w:rFonts w:ascii="Times New Roman" w:hAnsi="Times New Roman" w:cs="Times New Roman"/>
          <w:b/>
          <w:bCs/>
          <w:color w:val="000000" w:themeColor="text1"/>
          <w:sz w:val="40"/>
          <w:szCs w:val="40"/>
        </w:rPr>
        <w:lastRenderedPageBreak/>
        <w:t xml:space="preserve">1 </w:t>
      </w:r>
      <w:r>
        <w:rPr>
          <w:rFonts w:ascii="Times New Roman" w:hAnsi="Times New Roman" w:cs="Times New Roman"/>
          <w:b/>
          <w:bCs/>
          <w:color w:val="000000" w:themeColor="text1"/>
          <w:sz w:val="40"/>
          <w:szCs w:val="40"/>
        </w:rPr>
        <w:tab/>
        <w:t>Abstract</w:t>
      </w:r>
      <w:bookmarkEnd w:id="0"/>
    </w:p>
    <w:p w14:paraId="77AFC20C" w14:textId="4D78B0AC" w:rsidR="004D2BF1" w:rsidRDefault="00226B0A" w:rsidP="00226B0A">
      <w:pPr>
        <w:rPr>
          <w:ins w:id="1" w:author="mprasad4" w:date="2019-07-21T21:04:00Z"/>
          <w:rFonts w:ascii="Times New Roman" w:hAnsi="Times New Roman" w:cs="Times New Roman"/>
          <w:sz w:val="24"/>
          <w:szCs w:val="24"/>
        </w:rPr>
      </w:pPr>
      <w:r w:rsidRPr="00891D74">
        <w:rPr>
          <w:rFonts w:ascii="Times New Roman" w:hAnsi="Times New Roman" w:cs="Times New Roman"/>
          <w:sz w:val="24"/>
          <w:szCs w:val="24"/>
        </w:rPr>
        <w:t xml:space="preserve">Object detection and image </w:t>
      </w:r>
      <w:del w:id="2" w:author="mprasad4" w:date="2019-07-21T20:56:00Z">
        <w:r w:rsidRPr="00891D74" w:rsidDel="00E5517B">
          <w:rPr>
            <w:rFonts w:ascii="Times New Roman" w:hAnsi="Times New Roman" w:cs="Times New Roman"/>
            <w:sz w:val="24"/>
            <w:szCs w:val="24"/>
          </w:rPr>
          <w:delText xml:space="preserve">analytics </w:delText>
        </w:r>
      </w:del>
      <w:ins w:id="3" w:author="mprasad4" w:date="2019-07-21T20:56:00Z">
        <w:r w:rsidR="00E5517B">
          <w:rPr>
            <w:rFonts w:ascii="Times New Roman" w:hAnsi="Times New Roman" w:cs="Times New Roman"/>
            <w:sz w:val="24"/>
            <w:szCs w:val="24"/>
          </w:rPr>
          <w:t>classification</w:t>
        </w:r>
        <w:r w:rsidR="00E5517B" w:rsidRPr="00891D74">
          <w:rPr>
            <w:rFonts w:ascii="Times New Roman" w:hAnsi="Times New Roman" w:cs="Times New Roman"/>
            <w:sz w:val="24"/>
            <w:szCs w:val="24"/>
          </w:rPr>
          <w:t xml:space="preserve"> </w:t>
        </w:r>
      </w:ins>
      <w:r w:rsidRPr="00891D74">
        <w:rPr>
          <w:rFonts w:ascii="Times New Roman" w:hAnsi="Times New Roman" w:cs="Times New Roman"/>
          <w:sz w:val="24"/>
          <w:szCs w:val="24"/>
        </w:rPr>
        <w:t xml:space="preserve">are at the forefront of computer vision </w:t>
      </w:r>
      <w:ins w:id="4" w:author="mprasad4" w:date="2019-07-21T21:05:00Z">
        <w:r w:rsidR="004D2BF1">
          <w:rPr>
            <w:rFonts w:ascii="Times New Roman" w:hAnsi="Times New Roman" w:cs="Times New Roman"/>
            <w:sz w:val="24"/>
            <w:szCs w:val="24"/>
          </w:rPr>
          <w:t xml:space="preserve">technologies </w:t>
        </w:r>
      </w:ins>
      <w:del w:id="5" w:author="mprasad4" w:date="2019-07-21T21:05:00Z">
        <w:r w:rsidRPr="00891D74" w:rsidDel="004D2BF1">
          <w:rPr>
            <w:rFonts w:ascii="Times New Roman" w:hAnsi="Times New Roman" w:cs="Times New Roman"/>
            <w:sz w:val="24"/>
            <w:szCs w:val="24"/>
          </w:rPr>
          <w:delText>and cutting-edge technology,</w:delText>
        </w:r>
      </w:del>
      <w:r w:rsidRPr="00891D74">
        <w:rPr>
          <w:rFonts w:ascii="Times New Roman" w:hAnsi="Times New Roman" w:cs="Times New Roman"/>
          <w:sz w:val="24"/>
          <w:szCs w:val="24"/>
        </w:rPr>
        <w:t xml:space="preserve"> </w:t>
      </w:r>
      <w:ins w:id="6" w:author="mprasad4" w:date="2019-07-21T20:58:00Z">
        <w:r w:rsidR="00E5517B">
          <w:rPr>
            <w:rFonts w:ascii="Times New Roman" w:hAnsi="Times New Roman" w:cs="Times New Roman"/>
            <w:sz w:val="24"/>
            <w:szCs w:val="24"/>
          </w:rPr>
          <w:t xml:space="preserve">with varied applications </w:t>
        </w:r>
      </w:ins>
      <w:ins w:id="7" w:author="mprasad4" w:date="2019-07-21T20:59:00Z">
        <w:r w:rsidR="00E5517B">
          <w:rPr>
            <w:rFonts w:ascii="Times New Roman" w:hAnsi="Times New Roman" w:cs="Times New Roman"/>
            <w:sz w:val="24"/>
            <w:szCs w:val="24"/>
          </w:rPr>
          <w:t xml:space="preserve">in Society today.  Recent </w:t>
        </w:r>
      </w:ins>
      <w:ins w:id="8" w:author="mprasad4" w:date="2019-07-21T21:00:00Z">
        <w:r w:rsidR="00E5517B">
          <w:rPr>
            <w:rFonts w:ascii="Times New Roman" w:hAnsi="Times New Roman" w:cs="Times New Roman"/>
            <w:sz w:val="24"/>
            <w:szCs w:val="24"/>
          </w:rPr>
          <w:t>advancements</w:t>
        </w:r>
      </w:ins>
      <w:ins w:id="9" w:author="mprasad4" w:date="2019-07-21T20:59:00Z">
        <w:r w:rsidR="00E5517B">
          <w:rPr>
            <w:rFonts w:ascii="Times New Roman" w:hAnsi="Times New Roman" w:cs="Times New Roman"/>
            <w:sz w:val="24"/>
            <w:szCs w:val="24"/>
          </w:rPr>
          <w:t xml:space="preserve"> in </w:t>
        </w:r>
      </w:ins>
      <w:ins w:id="10" w:author="mprasad4" w:date="2019-07-21T21:00:00Z">
        <w:r w:rsidR="00E5517B">
          <w:rPr>
            <w:rFonts w:ascii="Times New Roman" w:hAnsi="Times New Roman" w:cs="Times New Roman"/>
            <w:sz w:val="24"/>
            <w:szCs w:val="24"/>
          </w:rPr>
          <w:t xml:space="preserve">facial </w:t>
        </w:r>
      </w:ins>
      <w:ins w:id="11" w:author="mprasad4" w:date="2019-07-21T21:05:00Z">
        <w:r w:rsidR="004D2BF1">
          <w:rPr>
            <w:rFonts w:ascii="Times New Roman" w:hAnsi="Times New Roman" w:cs="Times New Roman"/>
            <w:sz w:val="24"/>
            <w:szCs w:val="24"/>
          </w:rPr>
          <w:t>detection based</w:t>
        </w:r>
      </w:ins>
      <w:ins w:id="12" w:author="mprasad4" w:date="2019-07-21T21:01:00Z">
        <w:r w:rsidR="00E5517B">
          <w:rPr>
            <w:rFonts w:ascii="Times New Roman" w:hAnsi="Times New Roman" w:cs="Times New Roman"/>
            <w:sz w:val="24"/>
            <w:szCs w:val="24"/>
          </w:rPr>
          <w:t xml:space="preserve"> </w:t>
        </w:r>
      </w:ins>
      <w:ins w:id="13" w:author="mprasad4" w:date="2019-07-21T20:59:00Z">
        <w:r w:rsidR="00E5517B">
          <w:rPr>
            <w:rFonts w:ascii="Times New Roman" w:hAnsi="Times New Roman" w:cs="Times New Roman"/>
            <w:sz w:val="24"/>
            <w:szCs w:val="24"/>
          </w:rPr>
          <w:t>surveillance in the Security industry</w:t>
        </w:r>
      </w:ins>
      <w:ins w:id="14" w:author="mprasad4" w:date="2019-07-21T21:00:00Z">
        <w:r w:rsidR="00E5517B">
          <w:rPr>
            <w:rFonts w:ascii="Times New Roman" w:hAnsi="Times New Roman" w:cs="Times New Roman"/>
            <w:sz w:val="24"/>
            <w:szCs w:val="24"/>
          </w:rPr>
          <w:t>, pedestrian</w:t>
        </w:r>
      </w:ins>
      <w:ins w:id="15" w:author="mprasad4" w:date="2019-07-21T21:01:00Z">
        <w:r w:rsidR="00E5517B">
          <w:rPr>
            <w:rFonts w:ascii="Times New Roman" w:hAnsi="Times New Roman" w:cs="Times New Roman"/>
            <w:sz w:val="24"/>
            <w:szCs w:val="24"/>
          </w:rPr>
          <w:t>/object</w:t>
        </w:r>
      </w:ins>
      <w:ins w:id="16" w:author="mprasad4" w:date="2019-07-21T21:00:00Z">
        <w:r w:rsidR="00E5517B">
          <w:rPr>
            <w:rFonts w:ascii="Times New Roman" w:hAnsi="Times New Roman" w:cs="Times New Roman"/>
            <w:sz w:val="24"/>
            <w:szCs w:val="24"/>
          </w:rPr>
          <w:t xml:space="preserve"> detection in self-driving cars</w:t>
        </w:r>
      </w:ins>
      <w:ins w:id="17" w:author="mprasad4" w:date="2019-07-23T17:25:00Z">
        <w:r w:rsidR="001D32CC">
          <w:rPr>
            <w:rFonts w:ascii="Times New Roman" w:hAnsi="Times New Roman" w:cs="Times New Roman"/>
            <w:sz w:val="24"/>
            <w:szCs w:val="24"/>
          </w:rPr>
          <w:t xml:space="preserve"> built by the Automobile industry</w:t>
        </w:r>
      </w:ins>
      <w:bookmarkStart w:id="18" w:name="_GoBack"/>
      <w:bookmarkEnd w:id="18"/>
      <w:ins w:id="19" w:author="mprasad4" w:date="2019-07-21T21:00:00Z">
        <w:r w:rsidR="00E5517B">
          <w:rPr>
            <w:rFonts w:ascii="Times New Roman" w:hAnsi="Times New Roman" w:cs="Times New Roman"/>
            <w:sz w:val="24"/>
            <w:szCs w:val="24"/>
          </w:rPr>
          <w:t>,</w:t>
        </w:r>
      </w:ins>
      <w:ins w:id="20" w:author="mprasad4" w:date="2019-07-21T21:02:00Z">
        <w:r w:rsidR="00E5517B">
          <w:rPr>
            <w:rFonts w:ascii="Times New Roman" w:hAnsi="Times New Roman" w:cs="Times New Roman"/>
            <w:sz w:val="24"/>
            <w:szCs w:val="24"/>
          </w:rPr>
          <w:t xml:space="preserve"> automated </w:t>
        </w:r>
      </w:ins>
      <w:ins w:id="21" w:author="mprasad4" w:date="2019-07-21T21:03:00Z">
        <w:r w:rsidR="00E5517B">
          <w:rPr>
            <w:rFonts w:ascii="Times New Roman" w:hAnsi="Times New Roman" w:cs="Times New Roman"/>
            <w:sz w:val="24"/>
            <w:szCs w:val="24"/>
          </w:rPr>
          <w:t xml:space="preserve">valuation of </w:t>
        </w:r>
        <w:r w:rsidR="004D2BF1">
          <w:rPr>
            <w:rFonts w:ascii="Times New Roman" w:hAnsi="Times New Roman" w:cs="Times New Roman"/>
            <w:sz w:val="24"/>
            <w:szCs w:val="24"/>
          </w:rPr>
          <w:t xml:space="preserve">properties </w:t>
        </w:r>
      </w:ins>
      <w:ins w:id="22" w:author="mprasad4" w:date="2019-07-23T17:25:00Z">
        <w:r w:rsidR="001D32CC">
          <w:rPr>
            <w:rFonts w:ascii="Times New Roman" w:hAnsi="Times New Roman" w:cs="Times New Roman"/>
            <w:sz w:val="24"/>
            <w:szCs w:val="24"/>
          </w:rPr>
          <w:t>in the Real Estate industry</w:t>
        </w:r>
      </w:ins>
      <w:ins w:id="23" w:author="mprasad4" w:date="2019-07-21T21:04:00Z">
        <w:r w:rsidR="004D2BF1">
          <w:rPr>
            <w:rFonts w:ascii="Times New Roman" w:hAnsi="Times New Roman" w:cs="Times New Roman"/>
            <w:sz w:val="24"/>
            <w:szCs w:val="24"/>
          </w:rPr>
          <w:t xml:space="preserve">, are </w:t>
        </w:r>
      </w:ins>
      <w:ins w:id="24" w:author="mprasad4" w:date="2019-07-21T21:06:00Z">
        <w:r w:rsidR="004D2BF1">
          <w:rPr>
            <w:rFonts w:ascii="Times New Roman" w:hAnsi="Times New Roman" w:cs="Times New Roman"/>
            <w:sz w:val="24"/>
            <w:szCs w:val="24"/>
          </w:rPr>
          <w:t xml:space="preserve">just </w:t>
        </w:r>
      </w:ins>
      <w:ins w:id="25" w:author="mprasad4" w:date="2019-07-21T21:04:00Z">
        <w:r w:rsidR="004D2BF1">
          <w:rPr>
            <w:rFonts w:ascii="Times New Roman" w:hAnsi="Times New Roman" w:cs="Times New Roman"/>
            <w:sz w:val="24"/>
            <w:szCs w:val="24"/>
          </w:rPr>
          <w:t>some examples of the varied types of applications for this</w:t>
        </w:r>
      </w:ins>
      <w:ins w:id="26" w:author="mprasad4" w:date="2019-07-21T21:06:00Z">
        <w:r w:rsidR="004D2BF1">
          <w:rPr>
            <w:rFonts w:ascii="Times New Roman" w:hAnsi="Times New Roman" w:cs="Times New Roman"/>
            <w:sz w:val="24"/>
            <w:szCs w:val="24"/>
          </w:rPr>
          <w:t xml:space="preserve"> cutting edge</w:t>
        </w:r>
      </w:ins>
      <w:ins w:id="27" w:author="mprasad4" w:date="2019-07-21T21:04:00Z">
        <w:r w:rsidR="004D2BF1">
          <w:rPr>
            <w:rFonts w:ascii="Times New Roman" w:hAnsi="Times New Roman" w:cs="Times New Roman"/>
            <w:sz w:val="24"/>
            <w:szCs w:val="24"/>
          </w:rPr>
          <w:t xml:space="preserve"> technology.  </w:t>
        </w:r>
      </w:ins>
    </w:p>
    <w:p w14:paraId="07EF524E" w14:textId="6EA32B0F" w:rsidR="00226B0A" w:rsidRDefault="00226B0A" w:rsidP="00226B0A">
      <w:pPr>
        <w:rPr>
          <w:ins w:id="28" w:author="mprasad4" w:date="2019-07-21T21:17:00Z"/>
          <w:rFonts w:ascii="Times New Roman" w:hAnsi="Times New Roman" w:cs="Times New Roman"/>
          <w:sz w:val="24"/>
          <w:szCs w:val="24"/>
        </w:rPr>
      </w:pPr>
      <w:del w:id="29" w:author="mprasad4" w:date="2019-07-21T21:06:00Z">
        <w:r w:rsidRPr="00891D74" w:rsidDel="004D2BF1">
          <w:rPr>
            <w:rFonts w:ascii="Times New Roman" w:hAnsi="Times New Roman" w:cs="Times New Roman"/>
            <w:sz w:val="24"/>
            <w:szCs w:val="24"/>
          </w:rPr>
          <w:delText xml:space="preserve">achieving ever-growing importance </w:delText>
        </w:r>
      </w:del>
      <w:del w:id="30" w:author="mprasad4" w:date="2019-07-21T20:57:00Z">
        <w:r w:rsidRPr="00891D74" w:rsidDel="00E5517B">
          <w:rPr>
            <w:rFonts w:ascii="Times New Roman" w:hAnsi="Times New Roman" w:cs="Times New Roman"/>
            <w:sz w:val="24"/>
            <w:szCs w:val="24"/>
          </w:rPr>
          <w:delText>in adopting safety measures, automizing tasks, and catering to consumer needs throughout society</w:delText>
        </w:r>
      </w:del>
      <w:del w:id="31" w:author="mprasad4" w:date="2019-07-21T21:06:00Z">
        <w:r w:rsidRPr="00891D74" w:rsidDel="004D2BF1">
          <w:rPr>
            <w:rFonts w:ascii="Times New Roman" w:hAnsi="Times New Roman" w:cs="Times New Roman"/>
            <w:sz w:val="24"/>
            <w:szCs w:val="24"/>
          </w:rPr>
          <w:delText xml:space="preserve">. </w:delText>
        </w:r>
      </w:del>
      <w:r w:rsidRPr="00891D74">
        <w:rPr>
          <w:rFonts w:ascii="Times New Roman" w:hAnsi="Times New Roman" w:cs="Times New Roman"/>
          <w:sz w:val="24"/>
          <w:szCs w:val="24"/>
        </w:rPr>
        <w:t>Utilizing the popular</w:t>
      </w:r>
      <w:del w:id="32" w:author="mprasad4" w:date="2019-07-21T21:25:00Z">
        <w:r w:rsidRPr="00891D74" w:rsidDel="00587445">
          <w:rPr>
            <w:rFonts w:ascii="Times New Roman" w:hAnsi="Times New Roman" w:cs="Times New Roman"/>
            <w:sz w:val="24"/>
            <w:szCs w:val="24"/>
          </w:rPr>
          <w:delText>,</w:delText>
        </w:r>
      </w:del>
      <w:r w:rsidRPr="00891D74">
        <w:rPr>
          <w:rFonts w:ascii="Times New Roman" w:hAnsi="Times New Roman" w:cs="Times New Roman"/>
          <w:sz w:val="24"/>
          <w:szCs w:val="24"/>
        </w:rPr>
        <w:t xml:space="preserve"> 30-season show The Simpsons, this project </w:t>
      </w:r>
      <w:ins w:id="33" w:author="mprasad4" w:date="2019-07-21T21:22:00Z">
        <w:r w:rsidR="00851A28">
          <w:rPr>
            <w:rFonts w:ascii="Times New Roman" w:hAnsi="Times New Roman" w:cs="Times New Roman"/>
            <w:sz w:val="24"/>
            <w:szCs w:val="24"/>
          </w:rPr>
          <w:t>implements</w:t>
        </w:r>
      </w:ins>
      <w:ins w:id="34" w:author="mprasad4" w:date="2019-07-21T21:07:00Z">
        <w:r w:rsidR="004D2BF1">
          <w:rPr>
            <w:rFonts w:ascii="Times New Roman" w:hAnsi="Times New Roman" w:cs="Times New Roman"/>
            <w:sz w:val="24"/>
            <w:szCs w:val="24"/>
          </w:rPr>
          <w:t xml:space="preserve"> object detection and image classification for characters from </w:t>
        </w:r>
      </w:ins>
      <w:ins w:id="35" w:author="mprasad4" w:date="2019-07-21T21:19:00Z">
        <w:r w:rsidR="008C7C05">
          <w:rPr>
            <w:rFonts w:ascii="Times New Roman" w:hAnsi="Times New Roman" w:cs="Times New Roman"/>
            <w:sz w:val="24"/>
            <w:szCs w:val="24"/>
          </w:rPr>
          <w:t>t</w:t>
        </w:r>
      </w:ins>
      <w:ins w:id="36" w:author="mprasad4" w:date="2019-07-21T21:07:00Z">
        <w:r w:rsidR="004D2BF1">
          <w:rPr>
            <w:rFonts w:ascii="Times New Roman" w:hAnsi="Times New Roman" w:cs="Times New Roman"/>
            <w:sz w:val="24"/>
            <w:szCs w:val="24"/>
          </w:rPr>
          <w:t xml:space="preserve">he Simpsons series. Various </w:t>
        </w:r>
      </w:ins>
      <w:ins w:id="37" w:author="mprasad4" w:date="2019-07-21T21:26:00Z">
        <w:r w:rsidR="00587445">
          <w:rPr>
            <w:rFonts w:ascii="Times New Roman" w:hAnsi="Times New Roman" w:cs="Times New Roman"/>
            <w:sz w:val="24"/>
            <w:szCs w:val="24"/>
          </w:rPr>
          <w:t xml:space="preserve">Deep Learning </w:t>
        </w:r>
      </w:ins>
      <w:ins w:id="38" w:author="mprasad4" w:date="2019-07-21T21:07:00Z">
        <w:r w:rsidR="004D2BF1">
          <w:rPr>
            <w:rFonts w:ascii="Times New Roman" w:hAnsi="Times New Roman" w:cs="Times New Roman"/>
            <w:sz w:val="24"/>
            <w:szCs w:val="24"/>
          </w:rPr>
          <w:t xml:space="preserve">architectures like </w:t>
        </w:r>
      </w:ins>
      <w:del w:id="39" w:author="mprasad4" w:date="2019-07-21T21:07:00Z">
        <w:r w:rsidRPr="00891D74" w:rsidDel="004D2BF1">
          <w:rPr>
            <w:rFonts w:ascii="Times New Roman" w:hAnsi="Times New Roman" w:cs="Times New Roman"/>
            <w:sz w:val="24"/>
            <w:szCs w:val="24"/>
          </w:rPr>
          <w:delText>first leverages a c</w:delText>
        </w:r>
      </w:del>
      <w:ins w:id="40" w:author="mprasad4" w:date="2019-07-21T21:07:00Z">
        <w:r w:rsidR="004D2BF1">
          <w:rPr>
            <w:rFonts w:ascii="Times New Roman" w:hAnsi="Times New Roman" w:cs="Times New Roman"/>
            <w:sz w:val="24"/>
            <w:szCs w:val="24"/>
          </w:rPr>
          <w:t>C</w:t>
        </w:r>
      </w:ins>
      <w:r w:rsidRPr="00891D74">
        <w:rPr>
          <w:rFonts w:ascii="Times New Roman" w:hAnsi="Times New Roman" w:cs="Times New Roman"/>
          <w:sz w:val="24"/>
          <w:szCs w:val="24"/>
        </w:rPr>
        <w:t xml:space="preserve">onvolutional </w:t>
      </w:r>
      <w:ins w:id="41" w:author="mprasad4" w:date="2019-07-21T21:07:00Z">
        <w:r w:rsidR="004D2BF1">
          <w:rPr>
            <w:rFonts w:ascii="Times New Roman" w:hAnsi="Times New Roman" w:cs="Times New Roman"/>
            <w:sz w:val="24"/>
            <w:szCs w:val="24"/>
          </w:rPr>
          <w:t>N</w:t>
        </w:r>
      </w:ins>
      <w:del w:id="42" w:author="mprasad4" w:date="2019-07-21T21:07:00Z">
        <w:r w:rsidRPr="00891D74" w:rsidDel="004D2BF1">
          <w:rPr>
            <w:rFonts w:ascii="Times New Roman" w:hAnsi="Times New Roman" w:cs="Times New Roman"/>
            <w:sz w:val="24"/>
            <w:szCs w:val="24"/>
          </w:rPr>
          <w:delText>n</w:delText>
        </w:r>
      </w:del>
      <w:r w:rsidRPr="00891D74">
        <w:rPr>
          <w:rFonts w:ascii="Times New Roman" w:hAnsi="Times New Roman" w:cs="Times New Roman"/>
          <w:sz w:val="24"/>
          <w:szCs w:val="24"/>
        </w:rPr>
        <w:t xml:space="preserve">eural </w:t>
      </w:r>
      <w:ins w:id="43" w:author="mprasad4" w:date="2019-07-21T21:07:00Z">
        <w:r w:rsidR="004D2BF1">
          <w:rPr>
            <w:rFonts w:ascii="Times New Roman" w:hAnsi="Times New Roman" w:cs="Times New Roman"/>
            <w:sz w:val="24"/>
            <w:szCs w:val="24"/>
          </w:rPr>
          <w:t>N</w:t>
        </w:r>
      </w:ins>
      <w:del w:id="44" w:author="mprasad4" w:date="2019-07-21T21:07:00Z">
        <w:r w:rsidRPr="00891D74" w:rsidDel="004D2BF1">
          <w:rPr>
            <w:rFonts w:ascii="Times New Roman" w:hAnsi="Times New Roman" w:cs="Times New Roman"/>
            <w:sz w:val="24"/>
            <w:szCs w:val="24"/>
          </w:rPr>
          <w:delText>n</w:delText>
        </w:r>
      </w:del>
      <w:r w:rsidRPr="00891D74">
        <w:rPr>
          <w:rFonts w:ascii="Times New Roman" w:hAnsi="Times New Roman" w:cs="Times New Roman"/>
          <w:sz w:val="24"/>
          <w:szCs w:val="24"/>
        </w:rPr>
        <w:t xml:space="preserve">etwork (CNN), </w:t>
      </w:r>
      <w:del w:id="45" w:author="mprasad4" w:date="2019-07-21T21:10:00Z">
        <w:r w:rsidRPr="00891D74" w:rsidDel="004D2BF1">
          <w:rPr>
            <w:rFonts w:ascii="Times New Roman" w:hAnsi="Times New Roman" w:cs="Times New Roman"/>
            <w:sz w:val="24"/>
            <w:szCs w:val="24"/>
          </w:rPr>
          <w:delText>a</w:delText>
        </w:r>
      </w:del>
      <w:r w:rsidRPr="00891D74">
        <w:rPr>
          <w:rFonts w:ascii="Times New Roman" w:hAnsi="Times New Roman" w:cs="Times New Roman"/>
          <w:sz w:val="24"/>
          <w:szCs w:val="24"/>
        </w:rPr>
        <w:t xml:space="preserve"> </w:t>
      </w:r>
      <w:ins w:id="46" w:author="mprasad4" w:date="2019-07-21T21:19:00Z">
        <w:r w:rsidR="008C7C05">
          <w:rPr>
            <w:rFonts w:ascii="Times New Roman" w:eastAsia="Times New Roman" w:hAnsi="Times New Roman" w:cs="Times New Roman"/>
            <w:color w:val="000000"/>
            <w:sz w:val="24"/>
            <w:szCs w:val="24"/>
          </w:rPr>
          <w:t>F</w:t>
        </w:r>
      </w:ins>
      <w:del w:id="47" w:author="mprasad4" w:date="2019-07-21T21:10:00Z">
        <w:r w:rsidRPr="00891D74" w:rsidDel="004D2BF1">
          <w:rPr>
            <w:rFonts w:ascii="Times New Roman" w:eastAsia="Times New Roman" w:hAnsi="Times New Roman" w:cs="Times New Roman"/>
            <w:color w:val="000000"/>
            <w:sz w:val="24"/>
            <w:szCs w:val="24"/>
          </w:rPr>
          <w:delText>f</w:delText>
        </w:r>
      </w:del>
      <w:r w:rsidRPr="00891D74">
        <w:rPr>
          <w:rFonts w:ascii="Times New Roman" w:eastAsia="Times New Roman" w:hAnsi="Times New Roman" w:cs="Times New Roman"/>
          <w:color w:val="000000"/>
          <w:sz w:val="24"/>
          <w:szCs w:val="24"/>
        </w:rPr>
        <w:t xml:space="preserve">aster </w:t>
      </w:r>
      <w:ins w:id="48" w:author="mprasad4" w:date="2019-07-21T21:10:00Z">
        <w:r w:rsidR="004D2BF1">
          <w:rPr>
            <w:rFonts w:ascii="Times New Roman" w:eastAsia="Times New Roman" w:hAnsi="Times New Roman" w:cs="Times New Roman"/>
            <w:color w:val="000000"/>
            <w:sz w:val="24"/>
            <w:szCs w:val="24"/>
          </w:rPr>
          <w:t>R</w:t>
        </w:r>
      </w:ins>
      <w:del w:id="49" w:author="mprasad4" w:date="2019-07-21T21:10:00Z">
        <w:r w:rsidRPr="00891D74" w:rsidDel="004D2BF1">
          <w:rPr>
            <w:rFonts w:ascii="Times New Roman" w:eastAsia="Times New Roman" w:hAnsi="Times New Roman" w:cs="Times New Roman"/>
            <w:color w:val="000000"/>
            <w:sz w:val="24"/>
            <w:szCs w:val="24"/>
          </w:rPr>
          <w:delText>r</w:delText>
        </w:r>
      </w:del>
      <w:r w:rsidRPr="00891D74">
        <w:rPr>
          <w:rFonts w:ascii="Times New Roman" w:eastAsia="Times New Roman" w:hAnsi="Times New Roman" w:cs="Times New Roman"/>
          <w:color w:val="000000"/>
          <w:sz w:val="24"/>
          <w:szCs w:val="24"/>
        </w:rPr>
        <w:t xml:space="preserve">egion-based </w:t>
      </w:r>
      <w:ins w:id="50" w:author="mprasad4" w:date="2019-07-21T21:10:00Z">
        <w:r w:rsidR="004D2BF1">
          <w:rPr>
            <w:rFonts w:ascii="Times New Roman" w:eastAsia="Times New Roman" w:hAnsi="Times New Roman" w:cs="Times New Roman"/>
            <w:color w:val="000000"/>
            <w:sz w:val="24"/>
            <w:szCs w:val="24"/>
          </w:rPr>
          <w:t>C</w:t>
        </w:r>
      </w:ins>
      <w:del w:id="51" w:author="mprasad4" w:date="2019-07-21T21:10:00Z">
        <w:r w:rsidRPr="00891D74" w:rsidDel="004D2BF1">
          <w:rPr>
            <w:rFonts w:ascii="Times New Roman" w:eastAsia="Times New Roman" w:hAnsi="Times New Roman" w:cs="Times New Roman"/>
            <w:color w:val="000000"/>
            <w:sz w:val="24"/>
            <w:szCs w:val="24"/>
          </w:rPr>
          <w:delText>c</w:delText>
        </w:r>
      </w:del>
      <w:r w:rsidRPr="00891D74">
        <w:rPr>
          <w:rFonts w:ascii="Times New Roman" w:eastAsia="Times New Roman" w:hAnsi="Times New Roman" w:cs="Times New Roman"/>
          <w:color w:val="000000"/>
          <w:sz w:val="24"/>
          <w:szCs w:val="24"/>
        </w:rPr>
        <w:t xml:space="preserve">onvolutional </w:t>
      </w:r>
      <w:ins w:id="52" w:author="mprasad4" w:date="2019-07-21T21:10:00Z">
        <w:r w:rsidR="004D2BF1">
          <w:rPr>
            <w:rFonts w:ascii="Times New Roman" w:eastAsia="Times New Roman" w:hAnsi="Times New Roman" w:cs="Times New Roman"/>
            <w:color w:val="000000"/>
            <w:sz w:val="24"/>
            <w:szCs w:val="24"/>
          </w:rPr>
          <w:t>N</w:t>
        </w:r>
      </w:ins>
      <w:del w:id="53" w:author="mprasad4" w:date="2019-07-21T21:10:00Z">
        <w:r w:rsidRPr="00891D74" w:rsidDel="004D2BF1">
          <w:rPr>
            <w:rFonts w:ascii="Times New Roman" w:eastAsia="Times New Roman" w:hAnsi="Times New Roman" w:cs="Times New Roman"/>
            <w:color w:val="000000"/>
            <w:sz w:val="24"/>
            <w:szCs w:val="24"/>
          </w:rPr>
          <w:delText>n</w:delText>
        </w:r>
      </w:del>
      <w:r w:rsidRPr="00891D74">
        <w:rPr>
          <w:rFonts w:ascii="Times New Roman" w:eastAsia="Times New Roman" w:hAnsi="Times New Roman" w:cs="Times New Roman"/>
          <w:color w:val="000000"/>
          <w:sz w:val="24"/>
          <w:szCs w:val="24"/>
        </w:rPr>
        <w:t xml:space="preserve">eural </w:t>
      </w:r>
      <w:ins w:id="54" w:author="mprasad4" w:date="2019-07-21T21:10:00Z">
        <w:r w:rsidR="004D2BF1">
          <w:rPr>
            <w:rFonts w:ascii="Times New Roman" w:eastAsia="Times New Roman" w:hAnsi="Times New Roman" w:cs="Times New Roman"/>
            <w:color w:val="000000"/>
            <w:sz w:val="24"/>
            <w:szCs w:val="24"/>
          </w:rPr>
          <w:t>N</w:t>
        </w:r>
      </w:ins>
      <w:del w:id="55" w:author="mprasad4" w:date="2019-07-21T21:10:00Z">
        <w:r w:rsidRPr="00891D74" w:rsidDel="004D2BF1">
          <w:rPr>
            <w:rFonts w:ascii="Times New Roman" w:eastAsia="Times New Roman" w:hAnsi="Times New Roman" w:cs="Times New Roman"/>
            <w:color w:val="000000"/>
            <w:sz w:val="24"/>
            <w:szCs w:val="24"/>
          </w:rPr>
          <w:delText>n</w:delText>
        </w:r>
      </w:del>
      <w:r w:rsidRPr="00891D74">
        <w:rPr>
          <w:rFonts w:ascii="Times New Roman" w:eastAsia="Times New Roman" w:hAnsi="Times New Roman" w:cs="Times New Roman"/>
          <w:color w:val="000000"/>
          <w:sz w:val="24"/>
          <w:szCs w:val="24"/>
        </w:rPr>
        <w:t xml:space="preserve">etwork (R-CNN), </w:t>
      </w:r>
      <w:ins w:id="56" w:author="mprasad4" w:date="2019-07-21T21:10:00Z">
        <w:r w:rsidR="004D2BF1">
          <w:rPr>
            <w:rFonts w:ascii="Times New Roman" w:eastAsia="Times New Roman" w:hAnsi="Times New Roman" w:cs="Times New Roman"/>
            <w:color w:val="000000"/>
            <w:sz w:val="24"/>
            <w:szCs w:val="24"/>
          </w:rPr>
          <w:t>Y</w:t>
        </w:r>
      </w:ins>
      <w:del w:id="57" w:author="mprasad4" w:date="2019-07-21T21:10:00Z">
        <w:r w:rsidRPr="00891D74" w:rsidDel="004D2BF1">
          <w:rPr>
            <w:rFonts w:ascii="Times New Roman" w:eastAsia="Times New Roman" w:hAnsi="Times New Roman" w:cs="Times New Roman"/>
            <w:color w:val="000000"/>
            <w:sz w:val="24"/>
            <w:szCs w:val="24"/>
          </w:rPr>
          <w:delText>a y</w:delText>
        </w:r>
      </w:del>
      <w:r w:rsidRPr="00891D74">
        <w:rPr>
          <w:rFonts w:ascii="Times New Roman" w:eastAsia="Times New Roman" w:hAnsi="Times New Roman" w:cs="Times New Roman"/>
          <w:color w:val="000000"/>
          <w:sz w:val="24"/>
          <w:szCs w:val="24"/>
        </w:rPr>
        <w:t xml:space="preserve">ou </w:t>
      </w:r>
      <w:ins w:id="58" w:author="mprasad4" w:date="2019-07-21T21:10:00Z">
        <w:r w:rsidR="004D2BF1">
          <w:rPr>
            <w:rFonts w:ascii="Times New Roman" w:eastAsia="Times New Roman" w:hAnsi="Times New Roman" w:cs="Times New Roman"/>
            <w:color w:val="000000"/>
            <w:sz w:val="24"/>
            <w:szCs w:val="24"/>
          </w:rPr>
          <w:t>O</w:t>
        </w:r>
      </w:ins>
      <w:del w:id="59" w:author="mprasad4" w:date="2019-07-21T21:10:00Z">
        <w:r w:rsidRPr="00891D74" w:rsidDel="004D2BF1">
          <w:rPr>
            <w:rFonts w:ascii="Times New Roman" w:eastAsia="Times New Roman" w:hAnsi="Times New Roman" w:cs="Times New Roman"/>
            <w:color w:val="000000"/>
            <w:sz w:val="24"/>
            <w:szCs w:val="24"/>
          </w:rPr>
          <w:delText>o</w:delText>
        </w:r>
      </w:del>
      <w:r w:rsidRPr="00891D74">
        <w:rPr>
          <w:rFonts w:ascii="Times New Roman" w:eastAsia="Times New Roman" w:hAnsi="Times New Roman" w:cs="Times New Roman"/>
          <w:color w:val="000000"/>
          <w:sz w:val="24"/>
          <w:szCs w:val="24"/>
        </w:rPr>
        <w:t xml:space="preserve">nly </w:t>
      </w:r>
      <w:ins w:id="60" w:author="mprasad4" w:date="2019-07-21T21:10:00Z">
        <w:r w:rsidR="004D2BF1">
          <w:rPr>
            <w:rFonts w:ascii="Times New Roman" w:eastAsia="Times New Roman" w:hAnsi="Times New Roman" w:cs="Times New Roman"/>
            <w:color w:val="000000"/>
            <w:sz w:val="24"/>
            <w:szCs w:val="24"/>
          </w:rPr>
          <w:t>L</w:t>
        </w:r>
      </w:ins>
      <w:del w:id="61" w:author="mprasad4" w:date="2019-07-21T21:10:00Z">
        <w:r w:rsidRPr="00891D74" w:rsidDel="004D2BF1">
          <w:rPr>
            <w:rFonts w:ascii="Times New Roman" w:eastAsia="Times New Roman" w:hAnsi="Times New Roman" w:cs="Times New Roman"/>
            <w:color w:val="000000"/>
            <w:sz w:val="24"/>
            <w:szCs w:val="24"/>
          </w:rPr>
          <w:delText>l</w:delText>
        </w:r>
      </w:del>
      <w:r w:rsidRPr="00891D74">
        <w:rPr>
          <w:rFonts w:ascii="Times New Roman" w:eastAsia="Times New Roman" w:hAnsi="Times New Roman" w:cs="Times New Roman"/>
          <w:color w:val="000000"/>
          <w:sz w:val="24"/>
          <w:szCs w:val="24"/>
        </w:rPr>
        <w:t xml:space="preserve">ook </w:t>
      </w:r>
      <w:ins w:id="62" w:author="mprasad4" w:date="2019-07-21T21:10:00Z">
        <w:r w:rsidR="004D2BF1">
          <w:rPr>
            <w:rFonts w:ascii="Times New Roman" w:eastAsia="Times New Roman" w:hAnsi="Times New Roman" w:cs="Times New Roman"/>
            <w:color w:val="000000"/>
            <w:sz w:val="24"/>
            <w:szCs w:val="24"/>
          </w:rPr>
          <w:t>O</w:t>
        </w:r>
      </w:ins>
      <w:del w:id="63" w:author="mprasad4" w:date="2019-07-21T21:10:00Z">
        <w:r w:rsidRPr="00891D74" w:rsidDel="004D2BF1">
          <w:rPr>
            <w:rFonts w:ascii="Times New Roman" w:eastAsia="Times New Roman" w:hAnsi="Times New Roman" w:cs="Times New Roman"/>
            <w:color w:val="000000"/>
            <w:sz w:val="24"/>
            <w:szCs w:val="24"/>
          </w:rPr>
          <w:delText>o</w:delText>
        </w:r>
      </w:del>
      <w:r w:rsidRPr="00891D74">
        <w:rPr>
          <w:rFonts w:ascii="Times New Roman" w:eastAsia="Times New Roman" w:hAnsi="Times New Roman" w:cs="Times New Roman"/>
          <w:color w:val="000000"/>
          <w:sz w:val="24"/>
          <w:szCs w:val="24"/>
        </w:rPr>
        <w:t xml:space="preserve">nce </w:t>
      </w:r>
      <w:del w:id="64" w:author="mprasad4" w:date="2019-07-21T21:11:00Z">
        <w:r w:rsidRPr="00891D74" w:rsidDel="004D2BF1">
          <w:rPr>
            <w:rFonts w:ascii="Times New Roman" w:eastAsia="Times New Roman" w:hAnsi="Times New Roman" w:cs="Times New Roman"/>
            <w:color w:val="000000"/>
            <w:sz w:val="24"/>
            <w:szCs w:val="24"/>
          </w:rPr>
          <w:delText xml:space="preserve">algorithm </w:delText>
        </w:r>
      </w:del>
      <w:r w:rsidRPr="00891D74">
        <w:rPr>
          <w:rFonts w:ascii="Times New Roman" w:eastAsia="Times New Roman" w:hAnsi="Times New Roman" w:cs="Times New Roman"/>
          <w:color w:val="000000"/>
          <w:sz w:val="24"/>
          <w:szCs w:val="24"/>
        </w:rPr>
        <w:t xml:space="preserve">(YOLO), and </w:t>
      </w:r>
      <w:ins w:id="65" w:author="mprasad4" w:date="2019-07-21T21:10:00Z">
        <w:r w:rsidR="004D2BF1">
          <w:rPr>
            <w:rFonts w:ascii="Times New Roman" w:eastAsia="Times New Roman" w:hAnsi="Times New Roman" w:cs="Times New Roman"/>
            <w:color w:val="000000"/>
            <w:sz w:val="24"/>
            <w:szCs w:val="24"/>
          </w:rPr>
          <w:t>S</w:t>
        </w:r>
      </w:ins>
      <w:del w:id="66" w:author="mprasad4" w:date="2019-07-21T21:10:00Z">
        <w:r w:rsidRPr="00891D74" w:rsidDel="004D2BF1">
          <w:rPr>
            <w:rFonts w:ascii="Times New Roman" w:eastAsia="Times New Roman" w:hAnsi="Times New Roman" w:cs="Times New Roman"/>
            <w:color w:val="000000"/>
            <w:sz w:val="24"/>
            <w:szCs w:val="24"/>
          </w:rPr>
          <w:delText>a s</w:delText>
        </w:r>
      </w:del>
      <w:r w:rsidRPr="00891D74">
        <w:rPr>
          <w:rFonts w:ascii="Times New Roman" w:eastAsia="Times New Roman" w:hAnsi="Times New Roman" w:cs="Times New Roman"/>
          <w:color w:val="000000"/>
          <w:sz w:val="24"/>
          <w:szCs w:val="24"/>
        </w:rPr>
        <w:t xml:space="preserve">ingle </w:t>
      </w:r>
      <w:ins w:id="67" w:author="mprasad4" w:date="2019-07-21T21:10:00Z">
        <w:r w:rsidR="004D2BF1">
          <w:rPr>
            <w:rFonts w:ascii="Times New Roman" w:eastAsia="Times New Roman" w:hAnsi="Times New Roman" w:cs="Times New Roman"/>
            <w:color w:val="000000"/>
            <w:sz w:val="24"/>
            <w:szCs w:val="24"/>
          </w:rPr>
          <w:t>S</w:t>
        </w:r>
      </w:ins>
      <w:del w:id="68" w:author="mprasad4" w:date="2019-07-21T21:10:00Z">
        <w:r w:rsidRPr="00891D74" w:rsidDel="004D2BF1">
          <w:rPr>
            <w:rFonts w:ascii="Times New Roman" w:eastAsia="Times New Roman" w:hAnsi="Times New Roman" w:cs="Times New Roman"/>
            <w:color w:val="000000"/>
            <w:sz w:val="24"/>
            <w:szCs w:val="24"/>
          </w:rPr>
          <w:delText>s</w:delText>
        </w:r>
      </w:del>
      <w:r w:rsidRPr="00891D74">
        <w:rPr>
          <w:rFonts w:ascii="Times New Roman" w:eastAsia="Times New Roman" w:hAnsi="Times New Roman" w:cs="Times New Roman"/>
          <w:color w:val="000000"/>
          <w:sz w:val="24"/>
          <w:szCs w:val="24"/>
        </w:rPr>
        <w:t xml:space="preserve">hot </w:t>
      </w:r>
      <w:ins w:id="69" w:author="mprasad4" w:date="2019-07-21T21:11:00Z">
        <w:r w:rsidR="004D2BF1">
          <w:rPr>
            <w:rFonts w:ascii="Times New Roman" w:eastAsia="Times New Roman" w:hAnsi="Times New Roman" w:cs="Times New Roman"/>
            <w:color w:val="000000"/>
            <w:sz w:val="24"/>
            <w:szCs w:val="24"/>
          </w:rPr>
          <w:t>M</w:t>
        </w:r>
      </w:ins>
      <w:del w:id="70" w:author="mprasad4" w:date="2019-07-21T21:11:00Z">
        <w:r w:rsidRPr="00891D74" w:rsidDel="004D2BF1">
          <w:rPr>
            <w:rFonts w:ascii="Times New Roman" w:eastAsia="Times New Roman" w:hAnsi="Times New Roman" w:cs="Times New Roman"/>
            <w:color w:val="000000"/>
            <w:sz w:val="24"/>
            <w:szCs w:val="24"/>
          </w:rPr>
          <w:delText>m</w:delText>
        </w:r>
      </w:del>
      <w:r w:rsidRPr="00891D74">
        <w:rPr>
          <w:rFonts w:ascii="Times New Roman" w:eastAsia="Times New Roman" w:hAnsi="Times New Roman" w:cs="Times New Roman"/>
          <w:color w:val="000000"/>
          <w:sz w:val="24"/>
          <w:szCs w:val="24"/>
        </w:rPr>
        <w:t xml:space="preserve">ulti-box </w:t>
      </w:r>
      <w:ins w:id="71" w:author="mprasad4" w:date="2019-07-21T21:10:00Z">
        <w:r w:rsidR="004D2BF1">
          <w:rPr>
            <w:rFonts w:ascii="Times New Roman" w:eastAsia="Times New Roman" w:hAnsi="Times New Roman" w:cs="Times New Roman"/>
            <w:color w:val="000000"/>
            <w:sz w:val="24"/>
            <w:szCs w:val="24"/>
          </w:rPr>
          <w:t>D</w:t>
        </w:r>
      </w:ins>
      <w:del w:id="72" w:author="mprasad4" w:date="2019-07-21T21:10:00Z">
        <w:r w:rsidRPr="00891D74" w:rsidDel="004D2BF1">
          <w:rPr>
            <w:rFonts w:ascii="Times New Roman" w:eastAsia="Times New Roman" w:hAnsi="Times New Roman" w:cs="Times New Roman"/>
            <w:color w:val="000000"/>
            <w:sz w:val="24"/>
            <w:szCs w:val="24"/>
          </w:rPr>
          <w:delText>d</w:delText>
        </w:r>
      </w:del>
      <w:r w:rsidRPr="00891D74">
        <w:rPr>
          <w:rFonts w:ascii="Times New Roman" w:eastAsia="Times New Roman" w:hAnsi="Times New Roman" w:cs="Times New Roman"/>
          <w:color w:val="000000"/>
          <w:sz w:val="24"/>
          <w:szCs w:val="24"/>
        </w:rPr>
        <w:t xml:space="preserve">etection </w:t>
      </w:r>
      <w:del w:id="73" w:author="mprasad4" w:date="2019-07-21T21:11:00Z">
        <w:r w:rsidRPr="00891D74" w:rsidDel="004D2BF1">
          <w:rPr>
            <w:rFonts w:ascii="Times New Roman" w:eastAsia="Times New Roman" w:hAnsi="Times New Roman" w:cs="Times New Roman"/>
            <w:color w:val="000000"/>
            <w:sz w:val="24"/>
            <w:szCs w:val="24"/>
          </w:rPr>
          <w:delText xml:space="preserve">algorithm </w:delText>
        </w:r>
      </w:del>
      <w:r w:rsidRPr="00891D74">
        <w:rPr>
          <w:rFonts w:ascii="Times New Roman" w:eastAsia="Times New Roman" w:hAnsi="Times New Roman" w:cs="Times New Roman"/>
          <w:color w:val="000000"/>
          <w:sz w:val="24"/>
          <w:szCs w:val="24"/>
        </w:rPr>
        <w:t>(SSD)</w:t>
      </w:r>
      <w:r w:rsidRPr="00891D74">
        <w:rPr>
          <w:rFonts w:ascii="Times New Roman" w:hAnsi="Times New Roman" w:cs="Times New Roman"/>
          <w:sz w:val="24"/>
          <w:szCs w:val="24"/>
        </w:rPr>
        <w:t xml:space="preserve"> </w:t>
      </w:r>
      <w:ins w:id="74" w:author="mprasad4" w:date="2019-07-21T21:11:00Z">
        <w:r w:rsidR="004D2BF1">
          <w:rPr>
            <w:rFonts w:ascii="Times New Roman" w:hAnsi="Times New Roman" w:cs="Times New Roman"/>
            <w:sz w:val="24"/>
            <w:szCs w:val="24"/>
          </w:rPr>
          <w:t xml:space="preserve">have been </w:t>
        </w:r>
      </w:ins>
      <w:ins w:id="75" w:author="mprasad4" w:date="2019-07-21T21:23:00Z">
        <w:r w:rsidR="00851A28">
          <w:rPr>
            <w:rFonts w:ascii="Times New Roman" w:hAnsi="Times New Roman" w:cs="Times New Roman"/>
            <w:sz w:val="24"/>
            <w:szCs w:val="24"/>
          </w:rPr>
          <w:t>explored</w:t>
        </w:r>
      </w:ins>
      <w:ins w:id="76" w:author="mprasad4" w:date="2019-07-21T21:11:00Z">
        <w:r w:rsidR="004D2BF1">
          <w:rPr>
            <w:rFonts w:ascii="Times New Roman" w:hAnsi="Times New Roman" w:cs="Times New Roman"/>
            <w:sz w:val="24"/>
            <w:szCs w:val="24"/>
          </w:rPr>
          <w:t xml:space="preserve">.  </w:t>
        </w:r>
      </w:ins>
      <w:del w:id="77" w:author="mprasad4" w:date="2019-07-21T21:11:00Z">
        <w:r w:rsidRPr="00891D74" w:rsidDel="004D2BF1">
          <w:rPr>
            <w:rFonts w:ascii="Times New Roman" w:hAnsi="Times New Roman" w:cs="Times New Roman"/>
            <w:sz w:val="24"/>
            <w:szCs w:val="24"/>
          </w:rPr>
          <w:delText xml:space="preserve">to develop models that can consistently </w:delText>
        </w:r>
        <w:r w:rsidDel="004D2BF1">
          <w:rPr>
            <w:rFonts w:ascii="Times New Roman" w:hAnsi="Times New Roman" w:cs="Times New Roman"/>
            <w:sz w:val="24"/>
            <w:szCs w:val="24"/>
          </w:rPr>
          <w:delText>detect and identify</w:delText>
        </w:r>
        <w:r w:rsidRPr="00891D74" w:rsidDel="004D2BF1">
          <w:rPr>
            <w:rFonts w:ascii="Times New Roman" w:hAnsi="Times New Roman" w:cs="Times New Roman"/>
            <w:sz w:val="24"/>
            <w:szCs w:val="24"/>
          </w:rPr>
          <w:delText xml:space="preserve"> the most prevalent Simpsons characters. </w:delText>
        </w:r>
      </w:del>
      <w:ins w:id="78" w:author="mprasad4" w:date="2019-07-21T21:12:00Z">
        <w:r w:rsidR="004D2BF1">
          <w:rPr>
            <w:rFonts w:ascii="Times New Roman" w:hAnsi="Times New Roman" w:cs="Times New Roman"/>
            <w:sz w:val="24"/>
            <w:szCs w:val="24"/>
          </w:rPr>
          <w:t>As a secondary focus, this</w:t>
        </w:r>
      </w:ins>
      <w:del w:id="79" w:author="mprasad4" w:date="2019-07-21T21:12:00Z">
        <w:r w:rsidRPr="00891D74" w:rsidDel="004D2BF1">
          <w:rPr>
            <w:rFonts w:ascii="Times New Roman" w:hAnsi="Times New Roman" w:cs="Times New Roman"/>
            <w:sz w:val="24"/>
            <w:szCs w:val="24"/>
          </w:rPr>
          <w:delText>T</w:delText>
        </w:r>
      </w:del>
      <w:del w:id="80" w:author="mprasad4" w:date="2019-07-21T21:19:00Z">
        <w:r w:rsidRPr="00891D74" w:rsidDel="008C7C05">
          <w:rPr>
            <w:rFonts w:ascii="Times New Roman" w:hAnsi="Times New Roman" w:cs="Times New Roman"/>
            <w:sz w:val="24"/>
            <w:szCs w:val="24"/>
          </w:rPr>
          <w:delText>he</w:delText>
        </w:r>
      </w:del>
      <w:r w:rsidRPr="00891D74">
        <w:rPr>
          <w:rFonts w:ascii="Times New Roman" w:hAnsi="Times New Roman" w:cs="Times New Roman"/>
          <w:sz w:val="24"/>
          <w:szCs w:val="24"/>
        </w:rPr>
        <w:t xml:space="preserve"> project </w:t>
      </w:r>
      <w:r>
        <w:rPr>
          <w:rFonts w:ascii="Times New Roman" w:hAnsi="Times New Roman" w:cs="Times New Roman"/>
          <w:sz w:val="24"/>
          <w:szCs w:val="24"/>
        </w:rPr>
        <w:t xml:space="preserve">has </w:t>
      </w:r>
      <w:ins w:id="81" w:author="mprasad4" w:date="2019-07-23T17:20:00Z">
        <w:r w:rsidR="00F9458D">
          <w:rPr>
            <w:rFonts w:ascii="Times New Roman" w:hAnsi="Times New Roman" w:cs="Times New Roman"/>
            <w:sz w:val="24"/>
            <w:szCs w:val="24"/>
          </w:rPr>
          <w:t>applied</w:t>
        </w:r>
      </w:ins>
      <w:ins w:id="82" w:author="mprasad4" w:date="2019-07-21T21:13:00Z">
        <w:r w:rsidR="004D2BF1">
          <w:rPr>
            <w:rFonts w:ascii="Times New Roman" w:hAnsi="Times New Roman" w:cs="Times New Roman"/>
            <w:sz w:val="24"/>
            <w:szCs w:val="24"/>
          </w:rPr>
          <w:t xml:space="preserve"> </w:t>
        </w:r>
      </w:ins>
      <w:ins w:id="83" w:author="mprasad4" w:date="2019-07-21T21:23:00Z">
        <w:r w:rsidR="000A26D0">
          <w:rPr>
            <w:rFonts w:ascii="Times New Roman" w:hAnsi="Times New Roman" w:cs="Times New Roman"/>
            <w:sz w:val="24"/>
            <w:szCs w:val="24"/>
          </w:rPr>
          <w:t xml:space="preserve">one of </w:t>
        </w:r>
      </w:ins>
      <w:del w:id="84" w:author="mprasad4" w:date="2019-07-21T21:13:00Z">
        <w:r w:rsidDel="004D2BF1">
          <w:rPr>
            <w:rFonts w:ascii="Times New Roman" w:hAnsi="Times New Roman" w:cs="Times New Roman"/>
            <w:sz w:val="24"/>
            <w:szCs w:val="24"/>
          </w:rPr>
          <w:delText xml:space="preserve">secondarily </w:delText>
        </w:r>
        <w:r w:rsidRPr="00891D74" w:rsidDel="004D2BF1">
          <w:rPr>
            <w:rFonts w:ascii="Times New Roman" w:hAnsi="Times New Roman" w:cs="Times New Roman"/>
            <w:sz w:val="24"/>
            <w:szCs w:val="24"/>
          </w:rPr>
          <w:delText>focused on</w:delText>
        </w:r>
      </w:del>
      <w:del w:id="85" w:author="mprasad4" w:date="2019-07-21T21:19:00Z">
        <w:r w:rsidRPr="00891D74" w:rsidDel="008C7C05">
          <w:rPr>
            <w:rFonts w:ascii="Times New Roman" w:hAnsi="Times New Roman" w:cs="Times New Roman"/>
            <w:sz w:val="24"/>
            <w:szCs w:val="24"/>
          </w:rPr>
          <w:delText xml:space="preserve"> </w:delText>
        </w:r>
      </w:del>
      <w:del w:id="86" w:author="mprasad4" w:date="2019-07-21T21:13:00Z">
        <w:r w:rsidRPr="00891D74" w:rsidDel="004D2BF1">
          <w:rPr>
            <w:rFonts w:ascii="Times New Roman" w:hAnsi="Times New Roman" w:cs="Times New Roman"/>
            <w:sz w:val="24"/>
            <w:szCs w:val="24"/>
          </w:rPr>
          <w:delText>applying</w:delText>
        </w:r>
      </w:del>
      <w:del w:id="87" w:author="mprasad4" w:date="2019-07-21T21:19:00Z">
        <w:r w:rsidRPr="00891D74" w:rsidDel="008C7C05">
          <w:rPr>
            <w:rFonts w:ascii="Times New Roman" w:hAnsi="Times New Roman" w:cs="Times New Roman"/>
            <w:sz w:val="24"/>
            <w:szCs w:val="24"/>
          </w:rPr>
          <w:delText xml:space="preserve"> </w:delText>
        </w:r>
      </w:del>
      <w:r w:rsidRPr="00891D74">
        <w:rPr>
          <w:rFonts w:ascii="Times New Roman" w:hAnsi="Times New Roman" w:cs="Times New Roman"/>
          <w:sz w:val="24"/>
          <w:szCs w:val="24"/>
        </w:rPr>
        <w:t>the image detection models to video</w:t>
      </w:r>
      <w:r>
        <w:rPr>
          <w:rFonts w:ascii="Times New Roman" w:hAnsi="Times New Roman" w:cs="Times New Roman"/>
          <w:sz w:val="24"/>
          <w:szCs w:val="24"/>
        </w:rPr>
        <w:t>s</w:t>
      </w:r>
      <w:ins w:id="88" w:author="mprasad4" w:date="2019-07-21T21:13:00Z">
        <w:r w:rsidR="008C7C05">
          <w:rPr>
            <w:rFonts w:ascii="Times New Roman" w:hAnsi="Times New Roman" w:cs="Times New Roman"/>
            <w:sz w:val="24"/>
            <w:szCs w:val="24"/>
          </w:rPr>
          <w:t xml:space="preserve"> and explored the use of Cloud computing to train and execute models</w:t>
        </w:r>
      </w:ins>
      <w:ins w:id="89" w:author="mprasad4" w:date="2019-07-21T21:12:00Z">
        <w:r w:rsidR="004D2BF1">
          <w:rPr>
            <w:rFonts w:ascii="Times New Roman" w:hAnsi="Times New Roman" w:cs="Times New Roman"/>
            <w:sz w:val="24"/>
            <w:szCs w:val="24"/>
          </w:rPr>
          <w:t>.</w:t>
        </w:r>
      </w:ins>
      <w:del w:id="90" w:author="mprasad4" w:date="2019-07-21T21:12:00Z">
        <w:r w:rsidRPr="00891D74" w:rsidDel="004D2BF1">
          <w:rPr>
            <w:rFonts w:ascii="Times New Roman" w:hAnsi="Times New Roman" w:cs="Times New Roman"/>
            <w:sz w:val="24"/>
            <w:szCs w:val="24"/>
          </w:rPr>
          <w:delText xml:space="preserve"> and images containing multiple Simpsons characters.</w:delText>
        </w:r>
      </w:del>
      <w:r w:rsidRPr="00891D74">
        <w:rPr>
          <w:rFonts w:ascii="Times New Roman" w:hAnsi="Times New Roman" w:cs="Times New Roman"/>
          <w:sz w:val="24"/>
          <w:szCs w:val="24"/>
        </w:rPr>
        <w:t xml:space="preserve"> </w:t>
      </w:r>
      <w:del w:id="91" w:author="mprasad4" w:date="2019-07-21T21:12:00Z">
        <w:r w:rsidRPr="00891D74" w:rsidDel="004D2BF1">
          <w:rPr>
            <w:rFonts w:ascii="Times New Roman" w:hAnsi="Times New Roman" w:cs="Times New Roman"/>
            <w:sz w:val="24"/>
            <w:szCs w:val="24"/>
          </w:rPr>
          <w:delText xml:space="preserve">The same methods that are applied to detect and identify Simpsons characters are at the forefront of advancements in surveillance in the security industry, pedestrian detection in the automotive industry, and attention-focus measures throughout society as a whole. </w:delText>
        </w:r>
      </w:del>
      <w:del w:id="92" w:author="mprasad4" w:date="2019-07-21T21:16:00Z">
        <w:r w:rsidRPr="00891D74" w:rsidDel="008C7C05">
          <w:rPr>
            <w:rFonts w:ascii="Times New Roman" w:hAnsi="Times New Roman" w:cs="Times New Roman"/>
            <w:sz w:val="24"/>
            <w:szCs w:val="24"/>
          </w:rPr>
          <w:delText xml:space="preserve">As a means </w:delText>
        </w:r>
        <w:r w:rsidDel="008C7C05">
          <w:rPr>
            <w:rFonts w:ascii="Times New Roman" w:hAnsi="Times New Roman" w:cs="Times New Roman"/>
            <w:sz w:val="24"/>
            <w:szCs w:val="24"/>
          </w:rPr>
          <w:delText xml:space="preserve">of </w:delText>
        </w:r>
        <w:r w:rsidRPr="00891D74" w:rsidDel="008C7C05">
          <w:rPr>
            <w:rFonts w:ascii="Times New Roman" w:hAnsi="Times New Roman" w:cs="Times New Roman"/>
            <w:sz w:val="24"/>
            <w:szCs w:val="24"/>
          </w:rPr>
          <w:delText xml:space="preserve">ensuring that our findings can be thoroughly understood and thoughtfully applied to </w:delText>
        </w:r>
      </w:del>
      <w:del w:id="93" w:author="mprasad4" w:date="2019-07-21T21:15:00Z">
        <w:r w:rsidRPr="00891D74" w:rsidDel="008C7C05">
          <w:rPr>
            <w:rFonts w:ascii="Times New Roman" w:hAnsi="Times New Roman" w:cs="Times New Roman"/>
            <w:sz w:val="24"/>
            <w:szCs w:val="24"/>
          </w:rPr>
          <w:delText xml:space="preserve">non-Simpson datasets, </w:delText>
        </w:r>
      </w:del>
      <w:del w:id="94" w:author="mprasad4" w:date="2019-07-21T21:19:00Z">
        <w:r w:rsidRPr="00891D74" w:rsidDel="008C7C05">
          <w:rPr>
            <w:rFonts w:ascii="Times New Roman" w:hAnsi="Times New Roman" w:cs="Times New Roman"/>
            <w:sz w:val="24"/>
            <w:szCs w:val="24"/>
          </w:rPr>
          <w:delText>t</w:delText>
        </w:r>
      </w:del>
      <w:ins w:id="95" w:author="mprasad4" w:date="2019-07-21T21:23:00Z">
        <w:r w:rsidR="000A26D0">
          <w:rPr>
            <w:rFonts w:ascii="Times New Roman" w:hAnsi="Times New Roman" w:cs="Times New Roman"/>
            <w:sz w:val="24"/>
            <w:szCs w:val="24"/>
          </w:rPr>
          <w:t>Visualizations and a U</w:t>
        </w:r>
      </w:ins>
      <w:ins w:id="96" w:author="mprasad4" w:date="2019-07-21T21:24:00Z">
        <w:r w:rsidR="000A26D0">
          <w:rPr>
            <w:rFonts w:ascii="Times New Roman" w:hAnsi="Times New Roman" w:cs="Times New Roman"/>
            <w:sz w:val="24"/>
            <w:szCs w:val="24"/>
          </w:rPr>
          <w:t>ser Interface (UI) to</w:t>
        </w:r>
      </w:ins>
      <w:del w:id="97" w:author="mprasad4" w:date="2019-07-21T21:23:00Z">
        <w:r w:rsidRPr="00891D74" w:rsidDel="000A26D0">
          <w:rPr>
            <w:rFonts w:ascii="Times New Roman" w:hAnsi="Times New Roman" w:cs="Times New Roman"/>
            <w:sz w:val="24"/>
            <w:szCs w:val="24"/>
          </w:rPr>
          <w:delText>he project</w:delText>
        </w:r>
      </w:del>
      <w:del w:id="98" w:author="mprasad4" w:date="2019-07-21T21:24:00Z">
        <w:r w:rsidRPr="00891D74" w:rsidDel="000A26D0">
          <w:rPr>
            <w:rFonts w:ascii="Times New Roman" w:hAnsi="Times New Roman" w:cs="Times New Roman"/>
            <w:sz w:val="24"/>
            <w:szCs w:val="24"/>
          </w:rPr>
          <w:delText xml:space="preserve"> </w:delText>
        </w:r>
      </w:del>
      <w:del w:id="99" w:author="mprasad4" w:date="2019-07-21T21:15:00Z">
        <w:r w:rsidRPr="00891D74" w:rsidDel="008C7C05">
          <w:rPr>
            <w:rFonts w:ascii="Times New Roman" w:hAnsi="Times New Roman" w:cs="Times New Roman"/>
            <w:sz w:val="24"/>
            <w:szCs w:val="24"/>
          </w:rPr>
          <w:delText>lastly in</w:delText>
        </w:r>
        <w:r w:rsidDel="008C7C05">
          <w:rPr>
            <w:rFonts w:ascii="Times New Roman" w:hAnsi="Times New Roman" w:cs="Times New Roman"/>
            <w:sz w:val="24"/>
            <w:szCs w:val="24"/>
          </w:rPr>
          <w:delText>volves</w:delText>
        </w:r>
        <w:r w:rsidRPr="00891D74" w:rsidDel="008C7C05">
          <w:rPr>
            <w:rFonts w:ascii="Times New Roman" w:hAnsi="Times New Roman" w:cs="Times New Roman"/>
            <w:sz w:val="24"/>
            <w:szCs w:val="24"/>
          </w:rPr>
          <w:delText xml:space="preserve"> v</w:delText>
        </w:r>
      </w:del>
      <w:del w:id="100" w:author="mprasad4" w:date="2019-07-21T21:24:00Z">
        <w:r w:rsidRPr="00891D74" w:rsidDel="000A26D0">
          <w:rPr>
            <w:rFonts w:ascii="Times New Roman" w:hAnsi="Times New Roman" w:cs="Times New Roman"/>
            <w:sz w:val="24"/>
            <w:szCs w:val="24"/>
          </w:rPr>
          <w:delText>isualizations</w:delText>
        </w:r>
      </w:del>
      <w:del w:id="101" w:author="mprasad4" w:date="2019-07-21T21:16:00Z">
        <w:r w:rsidRPr="00891D74" w:rsidDel="008C7C05">
          <w:rPr>
            <w:rFonts w:ascii="Times New Roman" w:hAnsi="Times New Roman" w:cs="Times New Roman"/>
            <w:sz w:val="24"/>
            <w:szCs w:val="24"/>
          </w:rPr>
          <w:delText>,</w:delText>
        </w:r>
      </w:del>
      <w:del w:id="102" w:author="mprasad4" w:date="2019-07-21T21:24:00Z">
        <w:r w:rsidRPr="00891D74" w:rsidDel="000A26D0">
          <w:rPr>
            <w:rFonts w:ascii="Times New Roman" w:hAnsi="Times New Roman" w:cs="Times New Roman"/>
            <w:sz w:val="24"/>
            <w:szCs w:val="24"/>
          </w:rPr>
          <w:delText xml:space="preserve"> a </w:delText>
        </w:r>
      </w:del>
      <w:del w:id="103" w:author="mprasad4" w:date="2019-07-21T21:15:00Z">
        <w:r w:rsidRPr="00891D74" w:rsidDel="008C7C05">
          <w:rPr>
            <w:rFonts w:ascii="Times New Roman" w:hAnsi="Times New Roman" w:cs="Times New Roman"/>
            <w:sz w:val="24"/>
            <w:szCs w:val="24"/>
          </w:rPr>
          <w:delText>u</w:delText>
        </w:r>
      </w:del>
      <w:del w:id="104" w:author="mprasad4" w:date="2019-07-21T21:24:00Z">
        <w:r w:rsidRPr="00891D74" w:rsidDel="000A26D0">
          <w:rPr>
            <w:rFonts w:ascii="Times New Roman" w:hAnsi="Times New Roman" w:cs="Times New Roman"/>
            <w:sz w:val="24"/>
            <w:szCs w:val="24"/>
          </w:rPr>
          <w:delText xml:space="preserve">ser </w:delText>
        </w:r>
      </w:del>
      <w:del w:id="105" w:author="mprasad4" w:date="2019-07-21T21:15:00Z">
        <w:r w:rsidRPr="00891D74" w:rsidDel="008C7C05">
          <w:rPr>
            <w:rFonts w:ascii="Times New Roman" w:hAnsi="Times New Roman" w:cs="Times New Roman"/>
            <w:sz w:val="24"/>
            <w:szCs w:val="24"/>
          </w:rPr>
          <w:delText>i</w:delText>
        </w:r>
      </w:del>
      <w:del w:id="106" w:author="mprasad4" w:date="2019-07-21T21:24:00Z">
        <w:r w:rsidRPr="00891D74" w:rsidDel="000A26D0">
          <w:rPr>
            <w:rFonts w:ascii="Times New Roman" w:hAnsi="Times New Roman" w:cs="Times New Roman"/>
            <w:sz w:val="24"/>
            <w:szCs w:val="24"/>
          </w:rPr>
          <w:delText>nterface (UI</w:delText>
        </w:r>
      </w:del>
      <w:del w:id="107" w:author="mprasad4" w:date="2019-07-21T21:15:00Z">
        <w:r w:rsidRPr="00891D74" w:rsidDel="008C7C05">
          <w:rPr>
            <w:rFonts w:ascii="Times New Roman" w:hAnsi="Times New Roman" w:cs="Times New Roman"/>
            <w:sz w:val="24"/>
            <w:szCs w:val="24"/>
          </w:rPr>
          <w:delText>)</w:delText>
        </w:r>
      </w:del>
      <w:ins w:id="108" w:author="mprasad4" w:date="2019-07-21T21:15:00Z">
        <w:r w:rsidR="008C7C05">
          <w:rPr>
            <w:rFonts w:ascii="Times New Roman" w:hAnsi="Times New Roman" w:cs="Times New Roman"/>
            <w:sz w:val="24"/>
            <w:szCs w:val="24"/>
          </w:rPr>
          <w:t xml:space="preserve"> enable </w:t>
        </w:r>
      </w:ins>
      <w:ins w:id="109" w:author="mprasad4" w:date="2019-07-21T21:16:00Z">
        <w:r w:rsidR="008C7C05">
          <w:rPr>
            <w:rFonts w:ascii="Times New Roman" w:hAnsi="Times New Roman" w:cs="Times New Roman"/>
            <w:sz w:val="24"/>
            <w:szCs w:val="24"/>
          </w:rPr>
          <w:t xml:space="preserve">a </w:t>
        </w:r>
      </w:ins>
      <w:ins w:id="110" w:author="mprasad4" w:date="2019-07-21T21:17:00Z">
        <w:r w:rsidR="008C7C05">
          <w:rPr>
            <w:rFonts w:ascii="Times New Roman" w:hAnsi="Times New Roman" w:cs="Times New Roman"/>
            <w:sz w:val="24"/>
            <w:szCs w:val="24"/>
          </w:rPr>
          <w:t>real-time data feed to model execution</w:t>
        </w:r>
      </w:ins>
      <w:ins w:id="111" w:author="mprasad4" w:date="2019-07-21T21:24:00Z">
        <w:r w:rsidR="000A26D0">
          <w:rPr>
            <w:rFonts w:ascii="Times New Roman" w:hAnsi="Times New Roman" w:cs="Times New Roman"/>
            <w:sz w:val="24"/>
            <w:szCs w:val="24"/>
          </w:rPr>
          <w:t xml:space="preserve"> have been </w:t>
        </w:r>
      </w:ins>
      <w:ins w:id="112" w:author="mprasad4" w:date="2019-07-21T21:25:00Z">
        <w:r w:rsidR="000A26D0">
          <w:rPr>
            <w:rFonts w:ascii="Times New Roman" w:hAnsi="Times New Roman" w:cs="Times New Roman"/>
            <w:sz w:val="24"/>
            <w:szCs w:val="24"/>
          </w:rPr>
          <w:t>included</w:t>
        </w:r>
      </w:ins>
      <w:ins w:id="113" w:author="mprasad4" w:date="2019-07-21T21:17:00Z">
        <w:r w:rsidR="008C7C05">
          <w:rPr>
            <w:rFonts w:ascii="Times New Roman" w:hAnsi="Times New Roman" w:cs="Times New Roman"/>
            <w:sz w:val="24"/>
            <w:szCs w:val="24"/>
          </w:rPr>
          <w:t>.</w:t>
        </w:r>
      </w:ins>
      <w:del w:id="114" w:author="mprasad4" w:date="2019-07-21T21:15:00Z">
        <w:r w:rsidRPr="00891D74" w:rsidDel="008C7C05">
          <w:rPr>
            <w:rFonts w:ascii="Times New Roman" w:hAnsi="Times New Roman" w:cs="Times New Roman"/>
            <w:sz w:val="24"/>
            <w:szCs w:val="24"/>
          </w:rPr>
          <w:delText>, and cloud computing through AWS Sage</w:delText>
        </w:r>
        <w:r w:rsidDel="008C7C05">
          <w:rPr>
            <w:rFonts w:ascii="Times New Roman" w:hAnsi="Times New Roman" w:cs="Times New Roman"/>
            <w:sz w:val="24"/>
            <w:szCs w:val="24"/>
          </w:rPr>
          <w:delText>M</w:delText>
        </w:r>
        <w:r w:rsidRPr="00891D74" w:rsidDel="008C7C05">
          <w:rPr>
            <w:rFonts w:ascii="Times New Roman" w:hAnsi="Times New Roman" w:cs="Times New Roman"/>
            <w:sz w:val="24"/>
            <w:szCs w:val="24"/>
          </w:rPr>
          <w:delText>aker.</w:delText>
        </w:r>
      </w:del>
    </w:p>
    <w:p w14:paraId="6BDE91F9" w14:textId="608FA68D" w:rsidR="008C7C05" w:rsidRPr="00226B0A" w:rsidRDefault="008C7C05" w:rsidP="00226B0A">
      <w:ins w:id="115" w:author="mprasad4" w:date="2019-07-21T21:17:00Z">
        <w:r>
          <w:rPr>
            <w:rFonts w:ascii="Times New Roman" w:hAnsi="Times New Roman" w:cs="Times New Roman"/>
            <w:sz w:val="24"/>
            <w:szCs w:val="24"/>
          </w:rPr>
          <w:t xml:space="preserve">The </w:t>
        </w:r>
      </w:ins>
      <w:ins w:id="116" w:author="mprasad4" w:date="2019-07-23T17:20:00Z">
        <w:r w:rsidR="00F9458D">
          <w:rPr>
            <w:rFonts w:ascii="Times New Roman" w:hAnsi="Times New Roman" w:cs="Times New Roman"/>
            <w:sz w:val="24"/>
            <w:szCs w:val="24"/>
          </w:rPr>
          <w:t xml:space="preserve">underlying </w:t>
        </w:r>
      </w:ins>
      <w:ins w:id="117" w:author="mprasad4" w:date="2019-07-23T17:21:00Z">
        <w:r w:rsidR="00F9458D">
          <w:rPr>
            <w:rFonts w:ascii="Times New Roman" w:hAnsi="Times New Roman" w:cs="Times New Roman"/>
            <w:sz w:val="24"/>
            <w:szCs w:val="24"/>
          </w:rPr>
          <w:t xml:space="preserve">research and concepts </w:t>
        </w:r>
      </w:ins>
      <w:ins w:id="118" w:author="mprasad4" w:date="2019-07-21T21:17:00Z">
        <w:r>
          <w:rPr>
            <w:rFonts w:ascii="Times New Roman" w:hAnsi="Times New Roman" w:cs="Times New Roman"/>
            <w:sz w:val="24"/>
            <w:szCs w:val="24"/>
          </w:rPr>
          <w:t xml:space="preserve">can be </w:t>
        </w:r>
      </w:ins>
      <w:ins w:id="119" w:author="mprasad4" w:date="2019-07-23T17:22:00Z">
        <w:r w:rsidR="00F9458D">
          <w:rPr>
            <w:rFonts w:ascii="Times New Roman" w:hAnsi="Times New Roman" w:cs="Times New Roman"/>
            <w:sz w:val="24"/>
            <w:szCs w:val="24"/>
          </w:rPr>
          <w:t xml:space="preserve">extended for use in </w:t>
        </w:r>
      </w:ins>
      <w:ins w:id="120" w:author="mprasad4" w:date="2019-07-23T17:23:00Z">
        <w:r w:rsidR="00F9458D">
          <w:rPr>
            <w:rFonts w:ascii="Times New Roman" w:hAnsi="Times New Roman" w:cs="Times New Roman"/>
            <w:sz w:val="24"/>
            <w:szCs w:val="24"/>
          </w:rPr>
          <w:t xml:space="preserve">a </w:t>
        </w:r>
      </w:ins>
      <w:ins w:id="121" w:author="mprasad4" w:date="2019-07-21T21:17:00Z">
        <w:r>
          <w:rPr>
            <w:rFonts w:ascii="Times New Roman" w:hAnsi="Times New Roman" w:cs="Times New Roman"/>
            <w:sz w:val="24"/>
            <w:szCs w:val="24"/>
          </w:rPr>
          <w:t>commercial</w:t>
        </w:r>
      </w:ins>
      <w:ins w:id="122" w:author="mprasad4" w:date="2019-07-21T21:18:00Z">
        <w:r>
          <w:rPr>
            <w:rFonts w:ascii="Times New Roman" w:hAnsi="Times New Roman" w:cs="Times New Roman"/>
            <w:sz w:val="24"/>
            <w:szCs w:val="24"/>
          </w:rPr>
          <w:t xml:space="preserve"> </w:t>
        </w:r>
      </w:ins>
      <w:ins w:id="123" w:author="mprasad4" w:date="2019-07-23T17:23:00Z">
        <w:r w:rsidR="00F9458D">
          <w:rPr>
            <w:rFonts w:ascii="Times New Roman" w:hAnsi="Times New Roman" w:cs="Times New Roman"/>
            <w:sz w:val="24"/>
            <w:szCs w:val="24"/>
          </w:rPr>
          <w:t>enterprise as desc</w:t>
        </w:r>
      </w:ins>
      <w:ins w:id="124" w:author="mprasad4" w:date="2019-07-23T17:15:00Z">
        <w:r w:rsidR="00F9458D">
          <w:rPr>
            <w:rFonts w:ascii="Times New Roman" w:hAnsi="Times New Roman" w:cs="Times New Roman"/>
            <w:sz w:val="24"/>
            <w:szCs w:val="24"/>
          </w:rPr>
          <w:t>ribed above.</w:t>
        </w:r>
      </w:ins>
      <w:ins w:id="125" w:author="mprasad4" w:date="2019-07-21T21:17:00Z">
        <w:r>
          <w:rPr>
            <w:rFonts w:ascii="Times New Roman" w:hAnsi="Times New Roman" w:cs="Times New Roman"/>
            <w:sz w:val="24"/>
            <w:szCs w:val="24"/>
          </w:rPr>
          <w:t xml:space="preserve"> </w:t>
        </w:r>
      </w:ins>
    </w:p>
    <w:p w14:paraId="7CD2640A" w14:textId="7C75D447" w:rsidR="007544C0"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26" w:name="_Toc14634997"/>
      <w:r>
        <w:rPr>
          <w:rFonts w:ascii="Times New Roman" w:hAnsi="Times New Roman" w:cs="Times New Roman"/>
          <w:b/>
          <w:bCs/>
          <w:color w:val="000000" w:themeColor="text1"/>
          <w:sz w:val="40"/>
          <w:szCs w:val="40"/>
        </w:rPr>
        <w:t>2</w:t>
      </w:r>
      <w:r w:rsidR="007F1710">
        <w:rPr>
          <w:rFonts w:ascii="Times New Roman" w:hAnsi="Times New Roman" w:cs="Times New Roman"/>
          <w:b/>
          <w:bCs/>
          <w:color w:val="000000" w:themeColor="text1"/>
          <w:sz w:val="40"/>
          <w:szCs w:val="40"/>
        </w:rPr>
        <w:t xml:space="preserve"> </w:t>
      </w:r>
      <w:r w:rsidR="007F1710">
        <w:rPr>
          <w:rFonts w:ascii="Times New Roman" w:hAnsi="Times New Roman" w:cs="Times New Roman"/>
          <w:b/>
          <w:bCs/>
          <w:color w:val="000000" w:themeColor="text1"/>
          <w:sz w:val="40"/>
          <w:szCs w:val="40"/>
        </w:rPr>
        <w:tab/>
      </w:r>
      <w:r w:rsidR="007544C0" w:rsidRPr="007F1710">
        <w:rPr>
          <w:rFonts w:ascii="Times New Roman" w:hAnsi="Times New Roman" w:cs="Times New Roman"/>
          <w:b/>
          <w:bCs/>
          <w:color w:val="000000" w:themeColor="text1"/>
          <w:sz w:val="40"/>
          <w:szCs w:val="40"/>
        </w:rPr>
        <w:t>Problem Definition</w:t>
      </w:r>
      <w:bookmarkEnd w:id="126"/>
    </w:p>
    <w:p w14:paraId="2E54D004" w14:textId="397CFB56" w:rsidR="007544C0" w:rsidRPr="007F1710" w:rsidRDefault="00891110" w:rsidP="00E02F48">
      <w:pPr>
        <w:pStyle w:val="Heading3"/>
        <w:spacing w:line="360" w:lineRule="auto"/>
        <w:rPr>
          <w:rFonts w:ascii="Times New Roman" w:hAnsi="Times New Roman" w:cs="Times New Roman"/>
          <w:b/>
          <w:bCs/>
          <w:color w:val="000000" w:themeColor="text1"/>
          <w:sz w:val="32"/>
          <w:szCs w:val="32"/>
        </w:rPr>
      </w:pPr>
      <w:bookmarkStart w:id="127" w:name="_Toc14634998"/>
      <w:r>
        <w:rPr>
          <w:rFonts w:ascii="Times New Roman" w:hAnsi="Times New Roman" w:cs="Times New Roman"/>
          <w:b/>
          <w:bCs/>
          <w:color w:val="000000" w:themeColor="text1"/>
          <w:sz w:val="32"/>
          <w:szCs w:val="32"/>
        </w:rPr>
        <w:t>2.1</w:t>
      </w:r>
      <w:r>
        <w:rPr>
          <w:rFonts w:ascii="Times New Roman" w:hAnsi="Times New Roman" w:cs="Times New Roman"/>
          <w:b/>
          <w:bCs/>
          <w:color w:val="000000" w:themeColor="text1"/>
          <w:sz w:val="32"/>
          <w:szCs w:val="32"/>
        </w:rPr>
        <w:tab/>
      </w:r>
      <w:r w:rsidR="007544C0" w:rsidRPr="007F1710">
        <w:rPr>
          <w:rFonts w:ascii="Times New Roman" w:hAnsi="Times New Roman" w:cs="Times New Roman"/>
          <w:b/>
          <w:bCs/>
          <w:color w:val="000000" w:themeColor="text1"/>
          <w:sz w:val="32"/>
          <w:szCs w:val="32"/>
        </w:rPr>
        <w:t xml:space="preserve">Interesting </w:t>
      </w:r>
      <w:r w:rsidR="00502D85">
        <w:rPr>
          <w:rFonts w:ascii="Times New Roman" w:hAnsi="Times New Roman" w:cs="Times New Roman"/>
          <w:b/>
          <w:bCs/>
          <w:color w:val="000000" w:themeColor="text1"/>
          <w:sz w:val="32"/>
          <w:szCs w:val="32"/>
        </w:rPr>
        <w:t>I</w:t>
      </w:r>
      <w:r w:rsidR="007544C0" w:rsidRPr="007F1710">
        <w:rPr>
          <w:rFonts w:ascii="Times New Roman" w:hAnsi="Times New Roman" w:cs="Times New Roman"/>
          <w:b/>
          <w:bCs/>
          <w:color w:val="000000" w:themeColor="text1"/>
          <w:sz w:val="32"/>
          <w:szCs w:val="32"/>
        </w:rPr>
        <w:t>nspiration</w:t>
      </w:r>
      <w:bookmarkEnd w:id="127"/>
      <w:r w:rsidR="007544C0" w:rsidRPr="007F1710">
        <w:rPr>
          <w:rFonts w:ascii="Times New Roman" w:hAnsi="Times New Roman" w:cs="Times New Roman"/>
          <w:b/>
          <w:bCs/>
          <w:color w:val="000000" w:themeColor="text1"/>
          <w:sz w:val="32"/>
          <w:szCs w:val="32"/>
        </w:rPr>
        <w:t xml:space="preserve"> </w:t>
      </w:r>
    </w:p>
    <w:p w14:paraId="06BCF103" w14:textId="77777777" w:rsidR="007544C0" w:rsidRPr="00AB5B40" w:rsidRDefault="007544C0" w:rsidP="00E02F48">
      <w:pPr>
        <w:shd w:val="clear" w:color="auto" w:fill="FFFFFF"/>
        <w:spacing w:before="158" w:after="0" w:line="360" w:lineRule="auto"/>
        <w:textAlignment w:val="baseline"/>
        <w:rPr>
          <w:rFonts w:ascii="Times New Roman" w:eastAsia="Times New Roman" w:hAnsi="Times New Roman" w:cs="Times New Roman"/>
          <w:sz w:val="24"/>
          <w:szCs w:val="24"/>
        </w:rPr>
      </w:pPr>
      <w:r w:rsidRPr="00AB5B40">
        <w:rPr>
          <w:rFonts w:ascii="Times New Roman" w:eastAsia="Times New Roman" w:hAnsi="Times New Roman" w:cs="Times New Roman"/>
          <w:sz w:val="24"/>
          <w:szCs w:val="24"/>
        </w:rPr>
        <w:t>Can you tell the difference between Maggie Simpson and Lisa Simpson? Was that Lenny Leonard or was that Carl Carlson?</w:t>
      </w:r>
    </w:p>
    <w:p w14:paraId="1976C57A" w14:textId="77777777" w:rsidR="007544C0" w:rsidRDefault="007544C0" w:rsidP="00E02F48">
      <w:pPr>
        <w:spacing w:line="360" w:lineRule="auto"/>
        <w:jc w:val="center"/>
        <w:rPr>
          <w:rFonts w:ascii="Times New Roman" w:hAnsi="Times New Roman" w:cs="Times New Roman"/>
          <w:b/>
          <w:sz w:val="28"/>
        </w:rPr>
      </w:pPr>
      <w:r>
        <w:rPr>
          <w:noProof/>
          <w:lang w:eastAsia="en-US"/>
        </w:rPr>
        <w:drawing>
          <wp:inline distT="0" distB="0" distL="0" distR="0" wp14:anchorId="4FC537ED" wp14:editId="5BFF5C9B">
            <wp:extent cx="1885950" cy="2581275"/>
            <wp:effectExtent l="0" t="0" r="0" b="9525"/>
            <wp:docPr id="1" name="Picture 1" descr="lisa simpson çå¾å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a simpson çå¾åç»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2581275"/>
                    </a:xfrm>
                    <a:prstGeom prst="rect">
                      <a:avLst/>
                    </a:prstGeom>
                    <a:noFill/>
                    <a:ln>
                      <a:noFill/>
                    </a:ln>
                  </pic:spPr>
                </pic:pic>
              </a:graphicData>
            </a:graphic>
          </wp:inline>
        </w:drawing>
      </w:r>
      <w:r w:rsidRPr="00AB5B40">
        <w:t xml:space="preserve"> </w:t>
      </w:r>
      <w:r>
        <w:rPr>
          <w:noProof/>
          <w:lang w:eastAsia="en-US"/>
        </w:rPr>
        <w:drawing>
          <wp:inline distT="0" distB="0" distL="0" distR="0" wp14:anchorId="6E909A85" wp14:editId="3C84D5F4">
            <wp:extent cx="2247900" cy="2505075"/>
            <wp:effectExtent l="0" t="0" r="0" b="9525"/>
            <wp:docPr id="3" name="Picture 3" descr="æ¥çæºå¾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æ¥çæºå¾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505075"/>
                    </a:xfrm>
                    <a:prstGeom prst="rect">
                      <a:avLst/>
                    </a:prstGeom>
                    <a:noFill/>
                    <a:ln>
                      <a:noFill/>
                    </a:ln>
                  </pic:spPr>
                </pic:pic>
              </a:graphicData>
            </a:graphic>
          </wp:inline>
        </w:drawing>
      </w:r>
    </w:p>
    <w:p w14:paraId="7C82946F" w14:textId="77777777" w:rsidR="007544C0" w:rsidRDefault="007544C0" w:rsidP="00E02F48">
      <w:pPr>
        <w:spacing w:line="360" w:lineRule="auto"/>
        <w:rPr>
          <w:rFonts w:ascii="Times New Roman" w:hAnsi="Times New Roman" w:cs="Times New Roman"/>
          <w:b/>
          <w:sz w:val="28"/>
        </w:rPr>
      </w:pPr>
    </w:p>
    <w:p w14:paraId="7289E5E4" w14:textId="6097FD7E" w:rsidR="007F1710" w:rsidRPr="00142E47" w:rsidRDefault="007F1710"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128" w:name="_Toc14634999"/>
      <w:r>
        <w:rPr>
          <w:rFonts w:ascii="Times New Roman" w:hAnsi="Times New Roman" w:cs="Times New Roman"/>
          <w:b/>
          <w:bCs/>
          <w:color w:val="000000" w:themeColor="text1"/>
          <w:sz w:val="32"/>
          <w:szCs w:val="32"/>
        </w:rPr>
        <w:lastRenderedPageBreak/>
        <w:t>Problem Definition</w:t>
      </w:r>
      <w:bookmarkEnd w:id="128"/>
    </w:p>
    <w:p w14:paraId="2F455045" w14:textId="5ACCD28E" w:rsidR="007544C0" w:rsidRDefault="009D6B36" w:rsidP="00E02F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Our first goal is </w:t>
      </w:r>
      <w:r w:rsidR="007544C0" w:rsidRPr="21A80506">
        <w:rPr>
          <w:rFonts w:ascii="Times New Roman" w:hAnsi="Times New Roman" w:cs="Times New Roman"/>
          <w:sz w:val="24"/>
          <w:szCs w:val="24"/>
        </w:rPr>
        <w:t>to classify Simpson characters from images and from videos</w:t>
      </w:r>
      <w:r>
        <w:rPr>
          <w:rFonts w:ascii="Times New Roman" w:hAnsi="Times New Roman" w:cs="Times New Roman"/>
          <w:sz w:val="24"/>
          <w:szCs w:val="24"/>
        </w:rPr>
        <w:t>. Secondly, we aim to extend upon this</w:t>
      </w:r>
      <w:r w:rsidR="007544C0" w:rsidRPr="21A80506">
        <w:rPr>
          <w:rFonts w:ascii="Times New Roman" w:hAnsi="Times New Roman" w:cs="Times New Roman"/>
          <w:sz w:val="24"/>
          <w:szCs w:val="24"/>
        </w:rPr>
        <w:t xml:space="preserve"> functionality </w:t>
      </w:r>
      <w:r>
        <w:rPr>
          <w:rFonts w:ascii="Times New Roman" w:hAnsi="Times New Roman" w:cs="Times New Roman"/>
          <w:sz w:val="24"/>
          <w:szCs w:val="24"/>
        </w:rPr>
        <w:t>to successfully identify Simpsons characters when multiple c</w:t>
      </w:r>
      <w:r w:rsidR="007544C0" w:rsidRPr="21A80506">
        <w:rPr>
          <w:rFonts w:ascii="Times New Roman" w:hAnsi="Times New Roman" w:cs="Times New Roman"/>
          <w:sz w:val="24"/>
          <w:szCs w:val="24"/>
        </w:rPr>
        <w:t xml:space="preserve">haracters </w:t>
      </w:r>
      <w:r w:rsidR="00CA07D9">
        <w:rPr>
          <w:rFonts w:ascii="Times New Roman" w:hAnsi="Times New Roman" w:cs="Times New Roman"/>
          <w:sz w:val="24"/>
          <w:szCs w:val="24"/>
        </w:rPr>
        <w:t xml:space="preserve">are </w:t>
      </w:r>
      <w:r w:rsidR="007544C0" w:rsidRPr="21A80506">
        <w:rPr>
          <w:rFonts w:ascii="Times New Roman" w:hAnsi="Times New Roman" w:cs="Times New Roman"/>
          <w:sz w:val="24"/>
          <w:szCs w:val="24"/>
        </w:rPr>
        <w:t xml:space="preserve">in an image. </w:t>
      </w:r>
      <w:r>
        <w:rPr>
          <w:rFonts w:ascii="Times New Roman" w:hAnsi="Times New Roman" w:cs="Times New Roman"/>
          <w:sz w:val="24"/>
          <w:szCs w:val="24"/>
        </w:rPr>
        <w:t>The model that we develop should be able to consistently identify</w:t>
      </w:r>
      <w:r w:rsidR="007544C0" w:rsidRPr="21A80506">
        <w:rPr>
          <w:rFonts w:ascii="Times New Roman" w:hAnsi="Times New Roman" w:cs="Times New Roman"/>
          <w:sz w:val="24"/>
          <w:szCs w:val="24"/>
        </w:rPr>
        <w:t xml:space="preserve"> character</w:t>
      </w:r>
      <w:r>
        <w:rPr>
          <w:rFonts w:ascii="Times New Roman" w:hAnsi="Times New Roman" w:cs="Times New Roman"/>
          <w:sz w:val="24"/>
          <w:szCs w:val="24"/>
        </w:rPr>
        <w:t xml:space="preserve">s </w:t>
      </w:r>
      <w:r w:rsidR="007544C0" w:rsidRPr="21A80506">
        <w:rPr>
          <w:rFonts w:ascii="Times New Roman" w:hAnsi="Times New Roman" w:cs="Times New Roman"/>
          <w:sz w:val="24"/>
          <w:szCs w:val="24"/>
        </w:rPr>
        <w:t xml:space="preserve">and </w:t>
      </w:r>
      <w:r>
        <w:rPr>
          <w:rFonts w:ascii="Times New Roman" w:hAnsi="Times New Roman" w:cs="Times New Roman"/>
          <w:sz w:val="24"/>
          <w:szCs w:val="24"/>
        </w:rPr>
        <w:t xml:space="preserve">successfully </w:t>
      </w:r>
      <w:r w:rsidR="007544C0" w:rsidRPr="21A80506">
        <w:rPr>
          <w:rFonts w:ascii="Times New Roman" w:hAnsi="Times New Roman" w:cs="Times New Roman"/>
          <w:sz w:val="24"/>
          <w:szCs w:val="24"/>
        </w:rPr>
        <w:t xml:space="preserve">draw </w:t>
      </w:r>
      <w:r>
        <w:rPr>
          <w:rFonts w:ascii="Times New Roman" w:hAnsi="Times New Roman" w:cs="Times New Roman"/>
          <w:sz w:val="24"/>
          <w:szCs w:val="24"/>
        </w:rPr>
        <w:t xml:space="preserve">a </w:t>
      </w:r>
      <w:r w:rsidR="007544C0" w:rsidRPr="21A80506">
        <w:rPr>
          <w:rFonts w:ascii="Times New Roman" w:hAnsi="Times New Roman" w:cs="Times New Roman"/>
          <w:sz w:val="24"/>
          <w:szCs w:val="24"/>
        </w:rPr>
        <w:t xml:space="preserve">bounding box around each. </w:t>
      </w:r>
      <w:r>
        <w:rPr>
          <w:rFonts w:ascii="Times New Roman" w:hAnsi="Times New Roman" w:cs="Times New Roman"/>
          <w:sz w:val="24"/>
          <w:szCs w:val="24"/>
        </w:rPr>
        <w:t xml:space="preserve">Doing so will require a </w:t>
      </w:r>
      <w:r w:rsidR="00CA07D9">
        <w:rPr>
          <w:rFonts w:ascii="Times New Roman" w:hAnsi="Times New Roman" w:cs="Times New Roman"/>
          <w:sz w:val="24"/>
          <w:szCs w:val="24"/>
        </w:rPr>
        <w:t xml:space="preserve">quality </w:t>
      </w:r>
      <w:r>
        <w:rPr>
          <w:rFonts w:ascii="Times New Roman" w:hAnsi="Times New Roman" w:cs="Times New Roman"/>
          <w:sz w:val="24"/>
          <w:szCs w:val="24"/>
        </w:rPr>
        <w:t>interface to perform the classification.</w:t>
      </w:r>
    </w:p>
    <w:p w14:paraId="11252509" w14:textId="4AE1B275" w:rsidR="002E21BE" w:rsidRDefault="002E21BE" w:rsidP="00E02F48">
      <w:pPr>
        <w:pStyle w:val="Heading3"/>
        <w:numPr>
          <w:ilvl w:val="1"/>
          <w:numId w:val="26"/>
        </w:numPr>
        <w:spacing w:line="360" w:lineRule="auto"/>
        <w:rPr>
          <w:rFonts w:ascii="Times New Roman" w:hAnsi="Times New Roman" w:cs="Times New Roman"/>
          <w:b/>
          <w:bCs/>
          <w:color w:val="000000" w:themeColor="text1"/>
          <w:sz w:val="32"/>
          <w:szCs w:val="32"/>
        </w:rPr>
      </w:pPr>
      <w:bookmarkStart w:id="129" w:name="_Toc14635000"/>
      <w:r>
        <w:rPr>
          <w:rFonts w:ascii="Times New Roman" w:hAnsi="Times New Roman" w:cs="Times New Roman"/>
          <w:b/>
          <w:bCs/>
          <w:color w:val="000000" w:themeColor="text1"/>
          <w:sz w:val="32"/>
          <w:szCs w:val="32"/>
        </w:rPr>
        <w:t>Scope</w:t>
      </w:r>
      <w:bookmarkEnd w:id="129"/>
    </w:p>
    <w:p w14:paraId="5AF034B3" w14:textId="31C43857" w:rsidR="00FC2733"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130" w:name="_Toc14635001"/>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w:t>
      </w:r>
      <w:r w:rsidR="002E21BE" w:rsidRPr="007F1710">
        <w:rPr>
          <w:rFonts w:ascii="Times New Roman" w:hAnsi="Times New Roman" w:cs="Times New Roman"/>
          <w:b/>
          <w:bCs/>
          <w:color w:val="000000" w:themeColor="text1"/>
          <w:sz w:val="28"/>
          <w:szCs w:val="28"/>
        </w:rPr>
        <w:t>1</w:t>
      </w:r>
      <w:r w:rsidR="002E21BE" w:rsidRPr="007F1710">
        <w:rPr>
          <w:rFonts w:ascii="Times New Roman" w:hAnsi="Times New Roman" w:cs="Times New Roman"/>
          <w:b/>
          <w:bCs/>
          <w:color w:val="000000" w:themeColor="text1"/>
          <w:sz w:val="28"/>
          <w:szCs w:val="28"/>
        </w:rPr>
        <w:tab/>
      </w:r>
      <w:r w:rsidR="00502D85">
        <w:rPr>
          <w:rFonts w:ascii="Times New Roman" w:hAnsi="Times New Roman" w:cs="Times New Roman"/>
          <w:b/>
          <w:bCs/>
          <w:color w:val="000000" w:themeColor="text1"/>
          <w:sz w:val="28"/>
          <w:szCs w:val="28"/>
        </w:rPr>
        <w:t>Key Objectives</w:t>
      </w:r>
      <w:bookmarkEnd w:id="130"/>
    </w:p>
    <w:p w14:paraId="4C22AED6"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Prepare data through</w:t>
      </w:r>
      <w:r w:rsidR="002E21BE" w:rsidRPr="21A80506">
        <w:rPr>
          <w:rFonts w:ascii="Times New Roman" w:eastAsia="Times New Roman" w:hAnsi="Times New Roman" w:cs="Times New Roman"/>
          <w:sz w:val="24"/>
          <w:szCs w:val="24"/>
        </w:rPr>
        <w:t xml:space="preserve"> data cleaning and preprocessing</w:t>
      </w:r>
    </w:p>
    <w:p w14:paraId="699A3296" w14:textId="77777777" w:rsidR="002E21BE" w:rsidRPr="00B92555"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sidR="00502D85">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lassification techniques for image classification using Neural Network algorithm techniques</w:t>
      </w:r>
      <w:r w:rsidR="00502D85">
        <w:rPr>
          <w:rFonts w:ascii="Times New Roman" w:eastAsia="Times New Roman" w:hAnsi="Times New Roman" w:cs="Times New Roman"/>
          <w:sz w:val="24"/>
          <w:szCs w:val="24"/>
        </w:rPr>
        <w:t>, such as a Convolutional Neural Network (CNN)</w:t>
      </w:r>
    </w:p>
    <w:p w14:paraId="5B93A571" w14:textId="77777777" w:rsidR="002E21BE" w:rsidRDefault="00502D85"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Employ techniques, such as a Faster Region-Based Convolutional Neural Network</w:t>
      </w:r>
      <w:r w:rsidR="002E21BE" w:rsidRPr="21A805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(Faster </w:t>
      </w:r>
      <w:r w:rsidR="002E21BE" w:rsidRPr="21A80506">
        <w:rPr>
          <w:rFonts w:ascii="Times New Roman" w:eastAsia="Times New Roman" w:hAnsi="Times New Roman" w:cs="Times New Roman"/>
          <w:sz w:val="24"/>
          <w:szCs w:val="24"/>
        </w:rPr>
        <w:t>R-CNN</w:t>
      </w:r>
      <w:r>
        <w:rPr>
          <w:rFonts w:ascii="Times New Roman" w:eastAsia="Times New Roman" w:hAnsi="Times New Roman" w:cs="Times New Roman"/>
          <w:sz w:val="24"/>
          <w:szCs w:val="24"/>
        </w:rPr>
        <w:t>), You Only Look Once (YOLO), and Single-Shot Multi-Box Detection (SSD) fo</w:t>
      </w:r>
      <w:r w:rsidR="002E21BE" w:rsidRPr="21A80506">
        <w:rPr>
          <w:rFonts w:ascii="Times New Roman" w:eastAsia="Times New Roman" w:hAnsi="Times New Roman" w:cs="Times New Roman"/>
          <w:sz w:val="24"/>
          <w:szCs w:val="24"/>
        </w:rPr>
        <w:t xml:space="preserve">r image tagging </w:t>
      </w:r>
      <w:r>
        <w:rPr>
          <w:rFonts w:ascii="Times New Roman" w:eastAsia="Times New Roman" w:hAnsi="Times New Roman" w:cs="Times New Roman"/>
          <w:sz w:val="24"/>
          <w:szCs w:val="24"/>
        </w:rPr>
        <w:t>in frames with multiple Simpsons characters</w:t>
      </w:r>
    </w:p>
    <w:p w14:paraId="66E66989" w14:textId="1D2D3AC6" w:rsidR="002E21BE" w:rsidRPr="00E6592A" w:rsidRDefault="00502D85" w:rsidP="00E6592A">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Visualize </w:t>
      </w:r>
      <w:r w:rsidR="002E21BE" w:rsidRPr="21A80506">
        <w:rPr>
          <w:rFonts w:ascii="Times New Roman" w:eastAsia="Times New Roman" w:hAnsi="Times New Roman" w:cs="Times New Roman"/>
          <w:sz w:val="24"/>
          <w:szCs w:val="24"/>
        </w:rPr>
        <w:t>model performance metrics</w:t>
      </w:r>
      <w:r w:rsidR="00E6592A">
        <w:rPr>
          <w:rFonts w:ascii="Times New Roman" w:eastAsia="Times New Roman" w:hAnsi="Times New Roman" w:cs="Times New Roman"/>
          <w:sz w:val="24"/>
          <w:szCs w:val="24"/>
        </w:rPr>
        <w:t xml:space="preserve"> possibly using tools like TensorBoard.</w:t>
      </w:r>
    </w:p>
    <w:p w14:paraId="306BA51B" w14:textId="36F949A2" w:rsidR="002E21BE" w:rsidRDefault="002E21BE" w:rsidP="00E02F48">
      <w:pPr>
        <w:pStyle w:val="ListParagraph"/>
        <w:numPr>
          <w:ilvl w:val="0"/>
          <w:numId w:val="1"/>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sidR="00140E18">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use of open</w:t>
      </w:r>
      <w:r w:rsidR="00140E18">
        <w:rPr>
          <w:rFonts w:ascii="Times New Roman" w:eastAsia="Times New Roman" w:hAnsi="Times New Roman" w:cs="Times New Roman"/>
          <w:sz w:val="24"/>
          <w:szCs w:val="24"/>
        </w:rPr>
        <w:t>-</w:t>
      </w:r>
      <w:r w:rsidRPr="21A80506">
        <w:rPr>
          <w:rFonts w:ascii="Times New Roman" w:eastAsia="Times New Roman" w:hAnsi="Times New Roman" w:cs="Times New Roman"/>
          <w:sz w:val="24"/>
          <w:szCs w:val="24"/>
        </w:rPr>
        <w:t>source tools and libraries like Git</w:t>
      </w:r>
      <w:r w:rsidR="00CA07D9">
        <w:rPr>
          <w:rFonts w:ascii="Times New Roman" w:eastAsia="Times New Roman" w:hAnsi="Times New Roman" w:cs="Times New Roman"/>
          <w:sz w:val="24"/>
          <w:szCs w:val="24"/>
        </w:rPr>
        <w:t>H</w:t>
      </w:r>
      <w:r w:rsidRPr="21A80506">
        <w:rPr>
          <w:rFonts w:ascii="Times New Roman" w:eastAsia="Times New Roman" w:hAnsi="Times New Roman" w:cs="Times New Roman"/>
          <w:sz w:val="24"/>
          <w:szCs w:val="24"/>
        </w:rPr>
        <w:t xml:space="preserve">ub, Jupyter notebook, Keras, </w:t>
      </w:r>
      <w:r w:rsidR="00140E18">
        <w:rPr>
          <w:rFonts w:ascii="Times New Roman" w:eastAsia="Times New Roman" w:hAnsi="Times New Roman" w:cs="Times New Roman"/>
          <w:sz w:val="24"/>
          <w:szCs w:val="24"/>
        </w:rPr>
        <w:t xml:space="preserve">and </w:t>
      </w:r>
      <w:r w:rsidRPr="21A80506">
        <w:rPr>
          <w:rFonts w:ascii="Times New Roman" w:eastAsia="Times New Roman" w:hAnsi="Times New Roman" w:cs="Times New Roman"/>
          <w:sz w:val="24"/>
          <w:szCs w:val="24"/>
        </w:rPr>
        <w:t>Tensor</w:t>
      </w:r>
      <w:r w:rsidR="009D6B36">
        <w:rPr>
          <w:rFonts w:ascii="Times New Roman" w:eastAsia="Times New Roman" w:hAnsi="Times New Roman" w:cs="Times New Roman"/>
          <w:sz w:val="24"/>
          <w:szCs w:val="24"/>
        </w:rPr>
        <w:t>F</w:t>
      </w:r>
      <w:r w:rsidRPr="21A80506">
        <w:rPr>
          <w:rFonts w:ascii="Times New Roman" w:eastAsia="Times New Roman" w:hAnsi="Times New Roman" w:cs="Times New Roman"/>
          <w:sz w:val="24"/>
          <w:szCs w:val="24"/>
        </w:rPr>
        <w:t xml:space="preserve">low to aid development of image detection model.  </w:t>
      </w:r>
    </w:p>
    <w:p w14:paraId="08F8C2DD" w14:textId="2E4E1BF3"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131" w:name="_Toc14635002"/>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.32</w:t>
      </w:r>
      <w:r w:rsidR="002E21BE" w:rsidRPr="007F1710">
        <w:rPr>
          <w:rFonts w:ascii="Times New Roman" w:hAnsi="Times New Roman" w:cs="Times New Roman"/>
          <w:b/>
          <w:bCs/>
          <w:color w:val="000000" w:themeColor="text1"/>
          <w:sz w:val="28"/>
          <w:szCs w:val="28"/>
        </w:rPr>
        <w:tab/>
        <w:t>Architecture</w:t>
      </w:r>
      <w:r w:rsidR="00FC2733">
        <w:rPr>
          <w:rFonts w:ascii="Times New Roman" w:hAnsi="Times New Roman" w:cs="Times New Roman"/>
          <w:b/>
          <w:bCs/>
          <w:color w:val="000000" w:themeColor="text1"/>
          <w:sz w:val="28"/>
          <w:szCs w:val="28"/>
        </w:rPr>
        <w:t xml:space="preserve"> Exploration</w:t>
      </w:r>
      <w:bookmarkEnd w:id="131"/>
    </w:p>
    <w:tbl>
      <w:tblPr>
        <w:tblW w:w="9180" w:type="dxa"/>
        <w:tblInd w:w="172" w:type="dxa"/>
        <w:tblBorders>
          <w:top w:val="single" w:sz="6" w:space="0" w:color="C6C6C6"/>
          <w:left w:val="single" w:sz="6" w:space="0" w:color="C6C6C6"/>
          <w:bottom w:val="single" w:sz="6" w:space="0" w:color="C6C6C6"/>
          <w:right w:val="single" w:sz="6" w:space="0" w:color="C6C6C6"/>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6828"/>
      </w:tblGrid>
      <w:tr w:rsidR="002E21BE" w:rsidRPr="00CE08AA" w14:paraId="5C5E825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A583F2C"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b/>
                <w:bCs/>
                <w:color w:val="000000"/>
                <w:sz w:val="24"/>
                <w:szCs w:val="24"/>
                <w:bdr w:val="none" w:sz="0" w:space="0" w:color="auto" w:frame="1"/>
              </w:rPr>
              <w:t>Problem</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67C5F3D" w14:textId="77777777" w:rsidR="002E21BE" w:rsidRPr="00CE08AA" w:rsidRDefault="00140E18" w:rsidP="00E02F4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bdr w:val="none" w:sz="0" w:space="0" w:color="auto" w:frame="1"/>
              </w:rPr>
              <w:t>Architectures Explored</w:t>
            </w:r>
          </w:p>
        </w:tc>
      </w:tr>
      <w:tr w:rsidR="002E21BE" w:rsidRPr="00CE08AA" w14:paraId="072B6441"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30BB6C58"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Image Classification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4722040C" w14:textId="77777777" w:rsidR="00E6592A" w:rsidRDefault="002E21BE"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Convolutional Neural Network (CNN)</w:t>
            </w:r>
          </w:p>
          <w:p w14:paraId="213847E8" w14:textId="1013153A" w:rsidR="002E21BE" w:rsidRPr="007544C0" w:rsidRDefault="00FC2733" w:rsidP="00E02F48">
            <w:pPr>
              <w:pStyle w:val="Header"/>
              <w:numPr>
                <w:ilvl w:val="0"/>
                <w:numId w:val="25"/>
              </w:numPr>
              <w:tabs>
                <w:tab w:val="clear" w:pos="4680"/>
                <w:tab w:val="clear" w:pos="9360"/>
              </w:tabs>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Hybrid RCNN</w:t>
            </w:r>
          </w:p>
        </w:tc>
      </w:tr>
      <w:tr w:rsidR="002E21BE" w:rsidRPr="00CE08AA" w14:paraId="51DA0DC9" w14:textId="77777777" w:rsidTr="009364FC">
        <w:tc>
          <w:tcPr>
            <w:tcW w:w="2352"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26B1C457" w14:textId="77777777" w:rsidR="002E21BE" w:rsidRPr="00CE08AA" w:rsidRDefault="002E21BE" w:rsidP="00E02F48">
            <w:pPr>
              <w:spacing w:after="0" w:line="360" w:lineRule="auto"/>
              <w:rPr>
                <w:rFonts w:ascii="Times New Roman" w:eastAsia="Times New Roman" w:hAnsi="Times New Roman" w:cs="Times New Roman"/>
                <w:color w:val="000000"/>
                <w:sz w:val="24"/>
                <w:szCs w:val="24"/>
              </w:rPr>
            </w:pPr>
            <w:r w:rsidRPr="00CE08AA">
              <w:rPr>
                <w:rFonts w:ascii="Times New Roman" w:eastAsia="Times New Roman" w:hAnsi="Times New Roman" w:cs="Times New Roman"/>
                <w:color w:val="000000"/>
                <w:sz w:val="24"/>
                <w:szCs w:val="24"/>
                <w:bdr w:val="none" w:sz="0" w:space="0" w:color="auto" w:frame="1"/>
              </w:rPr>
              <w:t xml:space="preserve">Object </w:t>
            </w:r>
            <w:r w:rsidR="00FC2733">
              <w:rPr>
                <w:rFonts w:ascii="Times New Roman" w:eastAsia="Times New Roman" w:hAnsi="Times New Roman" w:cs="Times New Roman"/>
                <w:color w:val="000000"/>
                <w:sz w:val="24"/>
                <w:szCs w:val="24"/>
                <w:bdr w:val="none" w:sz="0" w:space="0" w:color="auto" w:frame="1"/>
              </w:rPr>
              <w:t>D</w:t>
            </w:r>
            <w:r w:rsidRPr="00CE08AA">
              <w:rPr>
                <w:rFonts w:ascii="Times New Roman" w:eastAsia="Times New Roman" w:hAnsi="Times New Roman" w:cs="Times New Roman"/>
                <w:color w:val="000000"/>
                <w:sz w:val="24"/>
                <w:szCs w:val="24"/>
                <w:bdr w:val="none" w:sz="0" w:space="0" w:color="auto" w:frame="1"/>
              </w:rPr>
              <w:t>etection</w:t>
            </w:r>
          </w:p>
        </w:tc>
        <w:tc>
          <w:tcPr>
            <w:tcW w:w="6828" w:type="dxa"/>
            <w:tcBorders>
              <w:top w:val="single" w:sz="6" w:space="0" w:color="C6C6C6"/>
              <w:left w:val="single" w:sz="6" w:space="0" w:color="C6C6C6"/>
              <w:bottom w:val="single" w:sz="6" w:space="0" w:color="C6C6C6"/>
              <w:right w:val="single" w:sz="6" w:space="0" w:color="C6C6C6"/>
            </w:tcBorders>
            <w:shd w:val="clear" w:color="auto" w:fill="FFFFFF"/>
            <w:vAlign w:val="center"/>
            <w:hideMark/>
          </w:tcPr>
          <w:p w14:paraId="0CC61653"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Faster Region-based Convolutional Neural Network (R-CNN) with different hyperparameters</w:t>
            </w:r>
          </w:p>
          <w:p w14:paraId="26532407"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You Only Look Once (YOLO)</w:t>
            </w:r>
          </w:p>
          <w:p w14:paraId="5E99EB05" w14:textId="77777777" w:rsidR="002E21BE" w:rsidRPr="001822C0" w:rsidRDefault="002E21BE" w:rsidP="00E02F48">
            <w:pPr>
              <w:pStyle w:val="ListParagraph"/>
              <w:numPr>
                <w:ilvl w:val="0"/>
                <w:numId w:val="24"/>
              </w:numPr>
              <w:spacing w:after="0" w:line="360" w:lineRule="auto"/>
              <w:textAlignment w:val="baseline"/>
              <w:rPr>
                <w:rFonts w:ascii="Times New Roman" w:eastAsia="Times New Roman" w:hAnsi="Times New Roman" w:cs="Times New Roman"/>
                <w:color w:val="000000"/>
                <w:sz w:val="24"/>
                <w:szCs w:val="24"/>
              </w:rPr>
            </w:pPr>
            <w:r w:rsidRPr="001822C0">
              <w:rPr>
                <w:rFonts w:ascii="Times New Roman" w:eastAsia="Times New Roman" w:hAnsi="Times New Roman" w:cs="Times New Roman"/>
                <w:color w:val="000000"/>
                <w:sz w:val="24"/>
                <w:szCs w:val="24"/>
              </w:rPr>
              <w:t>Single Shot multi-box Detection (SSD)</w:t>
            </w:r>
          </w:p>
        </w:tc>
      </w:tr>
    </w:tbl>
    <w:p w14:paraId="354FB23C" w14:textId="77777777" w:rsidR="002E21BE" w:rsidRDefault="002E21BE" w:rsidP="00E02F48">
      <w:pPr>
        <w:spacing w:line="360" w:lineRule="auto"/>
        <w:jc w:val="both"/>
        <w:rPr>
          <w:rFonts w:ascii="Times New Roman" w:eastAsia="Times New Roman" w:hAnsi="Times New Roman" w:cs="Times New Roman"/>
          <w:b/>
          <w:bCs/>
          <w:sz w:val="24"/>
          <w:szCs w:val="24"/>
        </w:rPr>
      </w:pPr>
    </w:p>
    <w:p w14:paraId="4D7575F2" w14:textId="77777777" w:rsidR="00FC2733" w:rsidRPr="00FC2733" w:rsidRDefault="00FC2733" w:rsidP="00E02F48">
      <w:pPr>
        <w:spacing w:line="360"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 xml:space="preserve">INSERT EXPLANATION for why </w:t>
      </w:r>
      <w:r w:rsidRPr="00FC2733">
        <w:rPr>
          <w:rFonts w:ascii="Times New Roman" w:eastAsia="Times New Roman" w:hAnsi="Times New Roman" w:cs="Times New Roman"/>
          <w:b/>
          <w:bCs/>
          <w:color w:val="FF0000"/>
          <w:sz w:val="24"/>
          <w:szCs w:val="24"/>
        </w:rPr>
        <w:t xml:space="preserve">Hybrid CNN-ELM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Classification</w:t>
      </w:r>
      <w:r>
        <w:rPr>
          <w:rFonts w:ascii="Times New Roman" w:eastAsia="Times New Roman" w:hAnsi="Times New Roman" w:cs="Times New Roman"/>
          <w:b/>
          <w:bCs/>
          <w:color w:val="FF0000"/>
          <w:sz w:val="24"/>
          <w:szCs w:val="24"/>
        </w:rPr>
        <w:t>) and M</w:t>
      </w:r>
      <w:r w:rsidRPr="00FC2733">
        <w:rPr>
          <w:rFonts w:ascii="Times New Roman" w:eastAsia="Times New Roman" w:hAnsi="Times New Roman" w:cs="Times New Roman"/>
          <w:b/>
          <w:bCs/>
          <w:color w:val="FF0000"/>
          <w:sz w:val="24"/>
          <w:szCs w:val="24"/>
        </w:rPr>
        <w:t xml:space="preserve">ask R-CNN </w:t>
      </w:r>
      <w:r>
        <w:rPr>
          <w:rFonts w:ascii="Times New Roman" w:eastAsia="Times New Roman" w:hAnsi="Times New Roman" w:cs="Times New Roman"/>
          <w:b/>
          <w:bCs/>
          <w:color w:val="FF0000"/>
          <w:sz w:val="24"/>
          <w:szCs w:val="24"/>
        </w:rPr>
        <w:t xml:space="preserve">(for </w:t>
      </w:r>
      <w:r w:rsidRPr="00FC2733">
        <w:rPr>
          <w:rFonts w:ascii="Times New Roman" w:eastAsia="Times New Roman" w:hAnsi="Times New Roman" w:cs="Times New Roman"/>
          <w:b/>
          <w:bCs/>
          <w:color w:val="FF0000"/>
          <w:sz w:val="24"/>
          <w:szCs w:val="24"/>
        </w:rPr>
        <w:t>Image Segmentation</w:t>
      </w:r>
      <w:r>
        <w:rPr>
          <w:rFonts w:ascii="Times New Roman" w:eastAsia="Times New Roman" w:hAnsi="Times New Roman" w:cs="Times New Roman"/>
          <w:b/>
          <w:bCs/>
          <w:color w:val="FF0000"/>
          <w:sz w:val="24"/>
          <w:szCs w:val="24"/>
        </w:rPr>
        <w:t>) are not being used.</w:t>
      </w:r>
    </w:p>
    <w:p w14:paraId="1C8125EA" w14:textId="738E1762" w:rsidR="002E21BE" w:rsidRPr="00142E47" w:rsidRDefault="00891110" w:rsidP="00E02F48">
      <w:pPr>
        <w:pStyle w:val="Heading3"/>
        <w:spacing w:line="360" w:lineRule="auto"/>
        <w:rPr>
          <w:rFonts w:ascii="Times New Roman" w:hAnsi="Times New Roman" w:cs="Times New Roman"/>
          <w:b/>
          <w:bCs/>
          <w:color w:val="000000" w:themeColor="text1"/>
          <w:sz w:val="28"/>
          <w:szCs w:val="28"/>
        </w:rPr>
      </w:pPr>
      <w:bookmarkStart w:id="132" w:name="_Toc14635003"/>
      <w:r>
        <w:rPr>
          <w:rFonts w:ascii="Times New Roman" w:hAnsi="Times New Roman" w:cs="Times New Roman"/>
          <w:b/>
          <w:bCs/>
          <w:color w:val="000000" w:themeColor="text1"/>
          <w:sz w:val="28"/>
          <w:szCs w:val="28"/>
        </w:rPr>
        <w:t>2</w:t>
      </w:r>
      <w:r w:rsidR="002E21BE">
        <w:rPr>
          <w:rFonts w:ascii="Times New Roman" w:hAnsi="Times New Roman" w:cs="Times New Roman"/>
          <w:b/>
          <w:bCs/>
          <w:color w:val="000000" w:themeColor="text1"/>
          <w:sz w:val="28"/>
          <w:szCs w:val="28"/>
        </w:rPr>
        <w:t>.33</w:t>
      </w:r>
      <w:r w:rsidR="002E21BE" w:rsidRPr="007F1710">
        <w:rPr>
          <w:rFonts w:ascii="Times New Roman" w:hAnsi="Times New Roman" w:cs="Times New Roman"/>
          <w:b/>
          <w:bCs/>
          <w:color w:val="000000" w:themeColor="text1"/>
          <w:sz w:val="28"/>
          <w:szCs w:val="28"/>
        </w:rPr>
        <w:tab/>
      </w:r>
      <w:r w:rsidR="002E21BE">
        <w:rPr>
          <w:rFonts w:ascii="Times New Roman" w:hAnsi="Times New Roman" w:cs="Times New Roman"/>
          <w:b/>
          <w:bCs/>
          <w:color w:val="000000" w:themeColor="text1"/>
          <w:sz w:val="28"/>
          <w:szCs w:val="28"/>
        </w:rPr>
        <w:t>Stretch Scope</w:t>
      </w:r>
      <w:bookmarkEnd w:id="132"/>
    </w:p>
    <w:p w14:paraId="21983C28" w14:textId="6B348C14" w:rsidR="00FC2733"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 </w:t>
      </w:r>
      <w:r w:rsidRPr="21A8050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user interface (UI) </w:t>
      </w:r>
      <w:r w:rsidRPr="21A80506">
        <w:rPr>
          <w:rFonts w:ascii="Times New Roman" w:eastAsia="Times New Roman" w:hAnsi="Times New Roman" w:cs="Times New Roman"/>
          <w:sz w:val="24"/>
          <w:szCs w:val="24"/>
        </w:rPr>
        <w:t>to execute the model and perform Simpson</w:t>
      </w:r>
      <w:r>
        <w:rPr>
          <w:rFonts w:ascii="Times New Roman" w:eastAsia="Times New Roman" w:hAnsi="Times New Roman" w:cs="Times New Roman"/>
          <w:sz w:val="24"/>
          <w:szCs w:val="24"/>
        </w:rPr>
        <w:t>s</w:t>
      </w:r>
      <w:r w:rsidRPr="21A80506">
        <w:rPr>
          <w:rFonts w:ascii="Times New Roman" w:eastAsia="Times New Roman" w:hAnsi="Times New Roman" w:cs="Times New Roman"/>
          <w:sz w:val="24"/>
          <w:szCs w:val="24"/>
        </w:rPr>
        <w:t xml:space="preserve"> character detection/classification</w:t>
      </w:r>
      <w:r w:rsidR="00E6592A">
        <w:rPr>
          <w:rFonts w:ascii="Times New Roman" w:eastAsia="Times New Roman" w:hAnsi="Times New Roman" w:cs="Times New Roman"/>
          <w:sz w:val="24"/>
          <w:szCs w:val="24"/>
        </w:rPr>
        <w:t>.</w:t>
      </w:r>
    </w:p>
    <w:p w14:paraId="68487C35" w14:textId="62B074E2" w:rsidR="002E21BE" w:rsidRPr="00CE08AA" w:rsidRDefault="002E21BE" w:rsidP="00E02F48">
      <w:pPr>
        <w:pStyle w:val="ListParagraph"/>
        <w:numPr>
          <w:ilvl w:val="0"/>
          <w:numId w:val="7"/>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 xml:space="preserve">Standardize </w:t>
      </w:r>
      <w:r w:rsidR="00140E18">
        <w:rPr>
          <w:rFonts w:ascii="Times New Roman" w:eastAsia="Times New Roman" w:hAnsi="Times New Roman" w:cs="Times New Roman"/>
          <w:sz w:val="24"/>
          <w:szCs w:val="24"/>
        </w:rPr>
        <w:t>our f</w:t>
      </w:r>
      <w:r w:rsidRPr="00CE08AA">
        <w:rPr>
          <w:rFonts w:ascii="Times New Roman" w:eastAsia="Times New Roman" w:hAnsi="Times New Roman" w:cs="Times New Roman"/>
          <w:sz w:val="24"/>
          <w:szCs w:val="24"/>
        </w:rPr>
        <w:t>ramework to support image classification/object detection</w:t>
      </w:r>
      <w:r w:rsidR="00FC2733">
        <w:rPr>
          <w:rFonts w:ascii="Times New Roman" w:eastAsia="Times New Roman" w:hAnsi="Times New Roman" w:cs="Times New Roman"/>
          <w:sz w:val="24"/>
          <w:szCs w:val="24"/>
        </w:rPr>
        <w:t xml:space="preserve"> of any object, not just Simpsons characters, when a dataset </w:t>
      </w:r>
      <w:r w:rsidR="00CA07D9">
        <w:rPr>
          <w:rFonts w:ascii="Times New Roman" w:eastAsia="Times New Roman" w:hAnsi="Times New Roman" w:cs="Times New Roman"/>
          <w:sz w:val="24"/>
          <w:szCs w:val="24"/>
        </w:rPr>
        <w:t xml:space="preserve">for that object </w:t>
      </w:r>
      <w:r w:rsidR="00FC2733">
        <w:rPr>
          <w:rFonts w:ascii="Times New Roman" w:eastAsia="Times New Roman" w:hAnsi="Times New Roman" w:cs="Times New Roman"/>
          <w:sz w:val="24"/>
          <w:szCs w:val="24"/>
        </w:rPr>
        <w:t>is provided.</w:t>
      </w:r>
    </w:p>
    <w:p w14:paraId="3FD1E781" w14:textId="77777777" w:rsidR="002E21BE" w:rsidRPr="00CE08AA"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Simpsons</w:t>
      </w:r>
      <w:r w:rsidR="002E21BE" w:rsidRPr="00CE08AA">
        <w:rPr>
          <w:rFonts w:ascii="Times New Roman" w:eastAsia="Times New Roman" w:hAnsi="Times New Roman" w:cs="Times New Roman"/>
          <w:sz w:val="24"/>
          <w:szCs w:val="24"/>
        </w:rPr>
        <w:t xml:space="preserve"> characters in a video at pre-defined intervals.</w:t>
      </w:r>
    </w:p>
    <w:p w14:paraId="72AB0911" w14:textId="50B22231" w:rsidR="00FC2733" w:rsidRPr="00140E18" w:rsidRDefault="00FC2733" w:rsidP="00E02F48">
      <w:pPr>
        <w:pStyle w:val="ListParagraph"/>
        <w:numPr>
          <w:ilvl w:val="0"/>
          <w:numId w:val="7"/>
        </w:numPr>
        <w:spacing w:line="360" w:lineRule="auto"/>
        <w:jc w:val="both"/>
        <w:rPr>
          <w:rFonts w:ascii="Times New Roman" w:eastAsia="Times New Roman" w:hAnsi="Times New Roman" w:cs="Times New Roman"/>
          <w:sz w:val="24"/>
          <w:szCs w:val="24"/>
        </w:rPr>
      </w:pPr>
      <w:r w:rsidRPr="21A80506">
        <w:rPr>
          <w:rFonts w:ascii="Times New Roman" w:eastAsia="Times New Roman" w:hAnsi="Times New Roman" w:cs="Times New Roman"/>
          <w:sz w:val="24"/>
          <w:szCs w:val="24"/>
        </w:rPr>
        <w:t xml:space="preserve">Explore </w:t>
      </w:r>
      <w:r>
        <w:rPr>
          <w:rFonts w:ascii="Times New Roman" w:eastAsia="Times New Roman" w:hAnsi="Times New Roman" w:cs="Times New Roman"/>
          <w:sz w:val="24"/>
          <w:szCs w:val="24"/>
        </w:rPr>
        <w:t xml:space="preserve">the </w:t>
      </w:r>
      <w:r w:rsidRPr="21A80506">
        <w:rPr>
          <w:rFonts w:ascii="Times New Roman" w:eastAsia="Times New Roman" w:hAnsi="Times New Roman" w:cs="Times New Roman"/>
          <w:sz w:val="24"/>
          <w:szCs w:val="24"/>
        </w:rPr>
        <w:t xml:space="preserve">use of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 xml:space="preserve">loud </w:t>
      </w:r>
      <w:r w:rsidR="001822C0">
        <w:rPr>
          <w:rFonts w:ascii="Times New Roman" w:eastAsia="Times New Roman" w:hAnsi="Times New Roman" w:cs="Times New Roman"/>
          <w:sz w:val="24"/>
          <w:szCs w:val="24"/>
        </w:rPr>
        <w:t>c</w:t>
      </w:r>
      <w:r w:rsidRPr="21A80506">
        <w:rPr>
          <w:rFonts w:ascii="Times New Roman" w:eastAsia="Times New Roman" w:hAnsi="Times New Roman" w:cs="Times New Roman"/>
          <w:sz w:val="24"/>
          <w:szCs w:val="24"/>
        </w:rPr>
        <w:t>omputing</w:t>
      </w:r>
      <w:r>
        <w:rPr>
          <w:rFonts w:ascii="Times New Roman" w:eastAsia="Times New Roman" w:hAnsi="Times New Roman" w:cs="Times New Roman"/>
          <w:sz w:val="24"/>
          <w:szCs w:val="24"/>
        </w:rPr>
        <w:t xml:space="preserve"> – </w:t>
      </w:r>
      <w:r w:rsidRPr="00140E18">
        <w:rPr>
          <w:rFonts w:ascii="Times New Roman" w:eastAsia="Times New Roman" w:hAnsi="Times New Roman" w:cs="Times New Roman"/>
          <w:sz w:val="24"/>
          <w:szCs w:val="24"/>
        </w:rPr>
        <w:t xml:space="preserve">specifically, AWS Sagemaker – to aid in development of ML model.  </w:t>
      </w:r>
      <w:r>
        <w:rPr>
          <w:rFonts w:ascii="Times New Roman" w:eastAsia="Times New Roman" w:hAnsi="Times New Roman" w:cs="Times New Roman"/>
          <w:sz w:val="24"/>
          <w:szCs w:val="24"/>
        </w:rPr>
        <w:t>Because using AWS costs money, usage of AWS will depend on whether</w:t>
      </w:r>
      <w:r w:rsidRPr="00140E18">
        <w:rPr>
          <w:rFonts w:ascii="Times New Roman" w:eastAsia="Times New Roman" w:hAnsi="Times New Roman" w:cs="Times New Roman"/>
          <w:sz w:val="24"/>
          <w:szCs w:val="24"/>
        </w:rPr>
        <w:t xml:space="preserve"> AWS Educate credits </w:t>
      </w:r>
      <w:r>
        <w:rPr>
          <w:rFonts w:ascii="Times New Roman" w:eastAsia="Times New Roman" w:hAnsi="Times New Roman" w:cs="Times New Roman"/>
          <w:sz w:val="24"/>
          <w:szCs w:val="24"/>
        </w:rPr>
        <w:t>are sufficient</w:t>
      </w:r>
      <w:r w:rsidR="00CA07D9">
        <w:rPr>
          <w:rFonts w:ascii="Times New Roman" w:eastAsia="Times New Roman" w:hAnsi="Times New Roman" w:cs="Times New Roman"/>
          <w:sz w:val="24"/>
          <w:szCs w:val="24"/>
        </w:rPr>
        <w:t xml:space="preserve"> for the scope of this project.</w:t>
      </w:r>
    </w:p>
    <w:p w14:paraId="2687BCC6" w14:textId="5760F961" w:rsidR="007F1710" w:rsidRDefault="00891110" w:rsidP="00E02F48">
      <w:pPr>
        <w:pStyle w:val="Heading3"/>
        <w:spacing w:line="360" w:lineRule="auto"/>
        <w:rPr>
          <w:rFonts w:ascii="Times New Roman" w:hAnsi="Times New Roman" w:cs="Times New Roman"/>
          <w:b/>
          <w:bCs/>
          <w:color w:val="000000" w:themeColor="text1"/>
          <w:sz w:val="32"/>
          <w:szCs w:val="32"/>
        </w:rPr>
      </w:pPr>
      <w:bookmarkStart w:id="133" w:name="_Toc14635004"/>
      <w:r>
        <w:rPr>
          <w:rFonts w:ascii="Times New Roman" w:hAnsi="Times New Roman" w:cs="Times New Roman"/>
          <w:b/>
          <w:bCs/>
          <w:color w:val="000000" w:themeColor="text1"/>
          <w:sz w:val="40"/>
          <w:szCs w:val="40"/>
        </w:rPr>
        <w:t>3</w:t>
      </w:r>
      <w:r w:rsidR="007F1710">
        <w:rPr>
          <w:rFonts w:ascii="Times New Roman" w:hAnsi="Times New Roman" w:cs="Times New Roman"/>
          <w:b/>
          <w:bCs/>
          <w:color w:val="000000" w:themeColor="text1"/>
          <w:sz w:val="40"/>
          <w:szCs w:val="40"/>
        </w:rPr>
        <w:tab/>
        <w:t>Data Exploration</w:t>
      </w:r>
      <w:bookmarkEnd w:id="133"/>
    </w:p>
    <w:p w14:paraId="02C7CF1B" w14:textId="00F4CEB0" w:rsidR="007F1710" w:rsidRPr="00142E47" w:rsidRDefault="00891110" w:rsidP="00E02F48">
      <w:pPr>
        <w:pStyle w:val="Heading3"/>
        <w:spacing w:line="360" w:lineRule="auto"/>
        <w:rPr>
          <w:rFonts w:ascii="Times New Roman" w:hAnsi="Times New Roman" w:cs="Times New Roman"/>
          <w:b/>
          <w:bCs/>
          <w:color w:val="000000" w:themeColor="text1"/>
          <w:sz w:val="32"/>
          <w:szCs w:val="32"/>
        </w:rPr>
      </w:pPr>
      <w:bookmarkStart w:id="134" w:name="_Toc14635005"/>
      <w:r>
        <w:rPr>
          <w:rFonts w:ascii="Times New Roman" w:hAnsi="Times New Roman" w:cs="Times New Roman"/>
          <w:b/>
          <w:bCs/>
          <w:color w:val="000000" w:themeColor="text1"/>
          <w:sz w:val="32"/>
          <w:szCs w:val="32"/>
        </w:rPr>
        <w:t>3</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 Context</w:t>
      </w:r>
      <w:bookmarkEnd w:id="134"/>
    </w:p>
    <w:p w14:paraId="4660F2BC" w14:textId="458A141B" w:rsidR="000D1324"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Our team was interested in working on an image</w:t>
      </w:r>
      <w:r w:rsidR="003B4096">
        <w:rPr>
          <w:rFonts w:ascii="Times New Roman" w:hAnsi="Times New Roman" w:cs="Times New Roman"/>
          <w:sz w:val="24"/>
          <w:szCs w:val="24"/>
        </w:rPr>
        <w:t xml:space="preserve"> </w:t>
      </w:r>
      <w:r>
        <w:rPr>
          <w:rFonts w:ascii="Times New Roman" w:hAnsi="Times New Roman" w:cs="Times New Roman"/>
          <w:sz w:val="24"/>
          <w:szCs w:val="24"/>
        </w:rPr>
        <w:t>analytics project. This aligned strongly with our Professor’s goals for the Capstone project in DAEN</w:t>
      </w:r>
      <w:r w:rsidR="009E7919">
        <w:rPr>
          <w:rFonts w:ascii="Times New Roman" w:hAnsi="Times New Roman" w:cs="Times New Roman"/>
          <w:sz w:val="24"/>
          <w:szCs w:val="24"/>
        </w:rPr>
        <w:t xml:space="preserve"> </w:t>
      </w:r>
      <w:r>
        <w:rPr>
          <w:rFonts w:ascii="Times New Roman" w:hAnsi="Times New Roman" w:cs="Times New Roman"/>
          <w:sz w:val="24"/>
          <w:szCs w:val="24"/>
        </w:rPr>
        <w:t>690, for such a</w:t>
      </w:r>
      <w:r w:rsidR="00CA07D9">
        <w:rPr>
          <w:rFonts w:ascii="Times New Roman" w:hAnsi="Times New Roman" w:cs="Times New Roman"/>
          <w:sz w:val="24"/>
          <w:szCs w:val="24"/>
        </w:rPr>
        <w:t>n image analytics</w:t>
      </w:r>
      <w:r>
        <w:rPr>
          <w:rFonts w:ascii="Times New Roman" w:hAnsi="Times New Roman" w:cs="Times New Roman"/>
          <w:sz w:val="24"/>
          <w:szCs w:val="24"/>
        </w:rPr>
        <w:t xml:space="preserve"> project was outlined in Professor’s Suggested Projects. Meanwhile, in searching for an appropriate dataset for this image</w:t>
      </w:r>
      <w:r w:rsidR="00CA07D9">
        <w:rPr>
          <w:rFonts w:ascii="Times New Roman" w:hAnsi="Times New Roman" w:cs="Times New Roman"/>
          <w:sz w:val="24"/>
          <w:szCs w:val="24"/>
        </w:rPr>
        <w:t xml:space="preserve"> analytics </w:t>
      </w:r>
      <w:r>
        <w:rPr>
          <w:rFonts w:ascii="Times New Roman" w:hAnsi="Times New Roman" w:cs="Times New Roman"/>
          <w:sz w:val="24"/>
          <w:szCs w:val="24"/>
        </w:rPr>
        <w:t xml:space="preserve">project, we sought a large collection of images organized around a common theme, yet clearly diversified into at least several different groups. </w:t>
      </w:r>
      <w:r w:rsidR="00472D75">
        <w:rPr>
          <w:rFonts w:ascii="Times New Roman" w:hAnsi="Times New Roman" w:cs="Times New Roman"/>
          <w:sz w:val="24"/>
          <w:szCs w:val="24"/>
        </w:rPr>
        <w:t xml:space="preserve">The </w:t>
      </w:r>
      <w:r w:rsidR="007544C0" w:rsidRPr="21A80506">
        <w:rPr>
          <w:rFonts w:ascii="Times New Roman" w:hAnsi="Times New Roman" w:cs="Times New Roman"/>
          <w:sz w:val="24"/>
          <w:szCs w:val="24"/>
        </w:rPr>
        <w:t>Simpson</w:t>
      </w:r>
      <w:r w:rsidR="00472D75">
        <w:rPr>
          <w:rFonts w:ascii="Times New Roman" w:hAnsi="Times New Roman" w:cs="Times New Roman"/>
          <w:sz w:val="24"/>
          <w:szCs w:val="24"/>
        </w:rPr>
        <w:t>s</w:t>
      </w:r>
      <w:r w:rsidR="007544C0" w:rsidRPr="21A80506">
        <w:rPr>
          <w:rFonts w:ascii="Times New Roman" w:hAnsi="Times New Roman" w:cs="Times New Roman"/>
          <w:sz w:val="24"/>
          <w:szCs w:val="24"/>
        </w:rPr>
        <w:t xml:space="preserve"> is a very popular</w:t>
      </w:r>
      <w:r>
        <w:rPr>
          <w:rFonts w:ascii="Times New Roman" w:hAnsi="Times New Roman" w:cs="Times New Roman"/>
          <w:sz w:val="24"/>
          <w:szCs w:val="24"/>
        </w:rPr>
        <w:t xml:space="preserve">, televised cartoon that has aired 30 seasons of content. It consists of upwards of 40 characters, including many </w:t>
      </w:r>
      <w:r w:rsidR="000D1324">
        <w:rPr>
          <w:rFonts w:ascii="Times New Roman" w:hAnsi="Times New Roman" w:cs="Times New Roman"/>
          <w:sz w:val="24"/>
          <w:szCs w:val="24"/>
        </w:rPr>
        <w:t>commonly featured characters</w:t>
      </w:r>
      <w:r w:rsidR="003B4096">
        <w:rPr>
          <w:rFonts w:ascii="Times New Roman" w:hAnsi="Times New Roman" w:cs="Times New Roman"/>
          <w:sz w:val="24"/>
          <w:szCs w:val="24"/>
        </w:rPr>
        <w:t>,</w:t>
      </w:r>
      <w:r w:rsidR="000D1324">
        <w:rPr>
          <w:rFonts w:ascii="Times New Roman" w:hAnsi="Times New Roman" w:cs="Times New Roman"/>
          <w:sz w:val="24"/>
          <w:szCs w:val="24"/>
        </w:rPr>
        <w:t xml:space="preserve"> like Bart Simpson, Marge Simpson, and Krusty the Clown</w:t>
      </w:r>
      <w:r w:rsidR="00CA07D9">
        <w:rPr>
          <w:rFonts w:ascii="Times New Roman" w:hAnsi="Times New Roman" w:cs="Times New Roman"/>
          <w:sz w:val="24"/>
          <w:szCs w:val="24"/>
        </w:rPr>
        <w:t>,</w:t>
      </w:r>
      <w:r w:rsidR="000D1324">
        <w:rPr>
          <w:rFonts w:ascii="Times New Roman" w:hAnsi="Times New Roman" w:cs="Times New Roman"/>
          <w:sz w:val="24"/>
          <w:szCs w:val="24"/>
        </w:rPr>
        <w:t xml:space="preserve"> among others. These characters are hallmarked by their distinctive appearances and eccentric behaviors</w:t>
      </w:r>
      <w:r w:rsidR="003B4096">
        <w:rPr>
          <w:rFonts w:ascii="Times New Roman" w:hAnsi="Times New Roman" w:cs="Times New Roman"/>
          <w:sz w:val="24"/>
          <w:szCs w:val="24"/>
        </w:rPr>
        <w:t>, making them optimal for an image analytics project.</w:t>
      </w:r>
    </w:p>
    <w:p w14:paraId="104CEB6C" w14:textId="70799348" w:rsidR="007544C0" w:rsidRDefault="00FC2733"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 xml:space="preserve">The website </w:t>
      </w:r>
      <w:hyperlink r:id="rId10" w:history="1">
        <w:r w:rsidR="007544C0" w:rsidRPr="000D1324">
          <w:rPr>
            <w:rStyle w:val="Hyperlink"/>
            <w:rFonts w:ascii="Times New Roman" w:hAnsi="Times New Roman" w:cs="Times New Roman"/>
            <w:sz w:val="24"/>
            <w:szCs w:val="24"/>
          </w:rPr>
          <w:t>Kaggle</w:t>
        </w:r>
        <w:r w:rsidRPr="000D1324">
          <w:rPr>
            <w:rStyle w:val="Hyperlink"/>
            <w:rFonts w:ascii="Times New Roman" w:hAnsi="Times New Roman" w:cs="Times New Roman"/>
            <w:sz w:val="24"/>
            <w:szCs w:val="24"/>
          </w:rPr>
          <w:t>.com</w:t>
        </w:r>
      </w:hyperlink>
      <w:r>
        <w:rPr>
          <w:rFonts w:ascii="Times New Roman" w:hAnsi="Times New Roman" w:cs="Times New Roman"/>
          <w:sz w:val="24"/>
          <w:szCs w:val="24"/>
        </w:rPr>
        <w:t xml:space="preserve"> offers a</w:t>
      </w:r>
      <w:r w:rsidR="000D1324">
        <w:rPr>
          <w:rFonts w:ascii="Times New Roman" w:hAnsi="Times New Roman" w:cs="Times New Roman"/>
          <w:sz w:val="24"/>
          <w:szCs w:val="24"/>
        </w:rPr>
        <w:t>n extensive</w:t>
      </w:r>
      <w:r w:rsidR="007544C0" w:rsidRPr="21A80506">
        <w:rPr>
          <w:rFonts w:ascii="Times New Roman" w:hAnsi="Times New Roman" w:cs="Times New Roman"/>
          <w:sz w:val="24"/>
          <w:szCs w:val="24"/>
        </w:rPr>
        <w:t xml:space="preserve"> dataset related to image detection of Simpson’s characters</w:t>
      </w:r>
      <w:r>
        <w:rPr>
          <w:rFonts w:ascii="Times New Roman" w:hAnsi="Times New Roman" w:cs="Times New Roman"/>
          <w:sz w:val="24"/>
          <w:szCs w:val="24"/>
        </w:rPr>
        <w:t xml:space="preserve">. </w:t>
      </w:r>
      <w:r w:rsidR="000D1324">
        <w:rPr>
          <w:rFonts w:ascii="Times New Roman" w:hAnsi="Times New Roman" w:cs="Times New Roman"/>
          <w:sz w:val="24"/>
          <w:szCs w:val="24"/>
        </w:rPr>
        <w:t>Their image dataset</w:t>
      </w:r>
      <w:r w:rsidR="007544C0" w:rsidRPr="21A80506">
        <w:rPr>
          <w:rFonts w:ascii="Times New Roman" w:hAnsi="Times New Roman" w:cs="Times New Roman"/>
          <w:sz w:val="24"/>
          <w:szCs w:val="24"/>
        </w:rPr>
        <w:t xml:space="preserve"> has 20 </w:t>
      </w:r>
      <w:r w:rsidR="000D1324">
        <w:rPr>
          <w:rFonts w:ascii="Times New Roman" w:hAnsi="Times New Roman" w:cs="Times New Roman"/>
          <w:sz w:val="24"/>
          <w:szCs w:val="24"/>
        </w:rPr>
        <w:t xml:space="preserve">character-delineated </w:t>
      </w:r>
      <w:r w:rsidR="007544C0" w:rsidRPr="21A80506">
        <w:rPr>
          <w:rFonts w:ascii="Times New Roman" w:hAnsi="Times New Roman" w:cs="Times New Roman"/>
          <w:sz w:val="24"/>
          <w:szCs w:val="24"/>
        </w:rPr>
        <w:t xml:space="preserve">folders with </w:t>
      </w:r>
      <w:r w:rsidR="000D1324">
        <w:rPr>
          <w:rFonts w:ascii="Times New Roman" w:hAnsi="Times New Roman" w:cs="Times New Roman"/>
          <w:sz w:val="24"/>
          <w:szCs w:val="24"/>
        </w:rPr>
        <w:t xml:space="preserve">anywhere between 400 and 2,000 </w:t>
      </w:r>
      <w:r w:rsidR="007544C0" w:rsidRPr="21A80506">
        <w:rPr>
          <w:rFonts w:ascii="Times New Roman" w:hAnsi="Times New Roman" w:cs="Times New Roman"/>
          <w:sz w:val="24"/>
          <w:szCs w:val="24"/>
        </w:rPr>
        <w:t xml:space="preserve">pictures in </w:t>
      </w:r>
      <w:r w:rsidR="000D1324">
        <w:rPr>
          <w:rFonts w:ascii="Times New Roman" w:hAnsi="Times New Roman" w:cs="Times New Roman"/>
          <w:sz w:val="24"/>
          <w:szCs w:val="24"/>
        </w:rPr>
        <w:t>each and credibility as evidenced by i</w:t>
      </w:r>
      <w:r w:rsidR="00472D75">
        <w:rPr>
          <w:rFonts w:ascii="Times New Roman" w:eastAsia="Times New Roman" w:hAnsi="Times New Roman" w:cs="Times New Roman"/>
          <w:color w:val="00000A"/>
          <w:sz w:val="24"/>
          <w:szCs w:val="24"/>
        </w:rPr>
        <w:t>t</w:t>
      </w:r>
      <w:r w:rsidR="000D1324">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53,700 view</w:t>
      </w:r>
      <w:r w:rsidR="00B86987">
        <w:rPr>
          <w:rFonts w:ascii="Times New Roman" w:eastAsia="Times New Roman" w:hAnsi="Times New Roman" w:cs="Times New Roman"/>
          <w:color w:val="00000A"/>
          <w:sz w:val="24"/>
          <w:szCs w:val="24"/>
        </w:rPr>
        <w:t>s,</w:t>
      </w:r>
      <w:r w:rsidR="00472D75">
        <w:rPr>
          <w:rFonts w:ascii="Times New Roman" w:eastAsia="Times New Roman" w:hAnsi="Times New Roman" w:cs="Times New Roman"/>
          <w:color w:val="00000A"/>
          <w:sz w:val="24"/>
          <w:szCs w:val="24"/>
        </w:rPr>
        <w:t xml:space="preserve"> 7,274 downloads.</w:t>
      </w:r>
      <w:r w:rsidR="00B86987">
        <w:rPr>
          <w:rFonts w:ascii="Times New Roman" w:eastAsia="Times New Roman" w:hAnsi="Times New Roman" w:cs="Times New Roman"/>
          <w:color w:val="00000A"/>
          <w:sz w:val="24"/>
          <w:szCs w:val="24"/>
        </w:rPr>
        <w:t xml:space="preserve"> It contains frames spanning from season four to season 24.</w:t>
      </w:r>
      <w:r w:rsidR="00472D75">
        <w:rPr>
          <w:rFonts w:ascii="Times New Roman" w:eastAsia="Times New Roman" w:hAnsi="Times New Roman" w:cs="Times New Roman"/>
          <w:color w:val="00000A"/>
          <w:sz w:val="24"/>
          <w:szCs w:val="24"/>
        </w:rPr>
        <w:t xml:space="preserve"> </w:t>
      </w:r>
      <w:r w:rsidR="000D1324">
        <w:rPr>
          <w:rFonts w:ascii="Times New Roman" w:eastAsia="Times New Roman" w:hAnsi="Times New Roman" w:cs="Times New Roman"/>
          <w:color w:val="00000A"/>
          <w:sz w:val="24"/>
          <w:szCs w:val="24"/>
        </w:rPr>
        <w:t>All of the i</w:t>
      </w:r>
      <w:r w:rsidR="00472D75">
        <w:rPr>
          <w:rFonts w:ascii="Times New Roman" w:eastAsia="Times New Roman" w:hAnsi="Times New Roman" w:cs="Times New Roman"/>
          <w:color w:val="00000A"/>
          <w:sz w:val="24"/>
          <w:szCs w:val="24"/>
        </w:rPr>
        <w:t xml:space="preserve">mages are </w:t>
      </w:r>
      <w:r w:rsidR="007544C0" w:rsidRPr="21A80506">
        <w:rPr>
          <w:rFonts w:ascii="Times New Roman" w:hAnsi="Times New Roman" w:cs="Times New Roman"/>
          <w:sz w:val="24"/>
          <w:szCs w:val="24"/>
        </w:rPr>
        <w:t>a collection of video frame captures from Simpson’s episodes</w:t>
      </w:r>
      <w:r w:rsidR="000D1324">
        <w:rPr>
          <w:rFonts w:ascii="Times New Roman" w:hAnsi="Times New Roman" w:cs="Times New Roman"/>
          <w:sz w:val="24"/>
          <w:szCs w:val="24"/>
        </w:rPr>
        <w:t>, and some d</w:t>
      </w:r>
      <w:r w:rsidR="007544C0" w:rsidRPr="21A80506">
        <w:rPr>
          <w:rFonts w:ascii="Times New Roman" w:hAnsi="Times New Roman" w:cs="Times New Roman"/>
          <w:sz w:val="24"/>
          <w:szCs w:val="24"/>
        </w:rPr>
        <w:t xml:space="preserve">ataset </w:t>
      </w:r>
      <w:r w:rsidR="000D1324">
        <w:rPr>
          <w:rFonts w:ascii="Times New Roman" w:hAnsi="Times New Roman" w:cs="Times New Roman"/>
          <w:sz w:val="24"/>
          <w:szCs w:val="24"/>
        </w:rPr>
        <w:t xml:space="preserve">images even </w:t>
      </w:r>
      <w:r w:rsidR="007544C0" w:rsidRPr="21A80506">
        <w:rPr>
          <w:rFonts w:ascii="Times New Roman" w:hAnsi="Times New Roman" w:cs="Times New Roman"/>
          <w:sz w:val="24"/>
          <w:szCs w:val="24"/>
        </w:rPr>
        <w:t xml:space="preserve">feature multiple </w:t>
      </w:r>
      <w:r w:rsidR="007544C0" w:rsidRPr="21A80506">
        <w:rPr>
          <w:rFonts w:ascii="Times New Roman" w:hAnsi="Times New Roman" w:cs="Times New Roman"/>
          <w:sz w:val="24"/>
          <w:szCs w:val="24"/>
        </w:rPr>
        <w:lastRenderedPageBreak/>
        <w:t>characters in a single frame. We</w:t>
      </w:r>
      <w:r w:rsidR="00772B48">
        <w:rPr>
          <w:rFonts w:ascii="Times New Roman" w:hAnsi="Times New Roman" w:cs="Times New Roman"/>
          <w:sz w:val="24"/>
          <w:szCs w:val="24"/>
        </w:rPr>
        <w:t xml:space="preserve"> have </w:t>
      </w:r>
      <w:r w:rsidR="00B86987">
        <w:rPr>
          <w:rFonts w:ascii="Times New Roman" w:hAnsi="Times New Roman" w:cs="Times New Roman"/>
          <w:sz w:val="24"/>
          <w:szCs w:val="24"/>
        </w:rPr>
        <w:t>use</w:t>
      </w:r>
      <w:r w:rsidR="00772B48">
        <w:rPr>
          <w:rFonts w:ascii="Times New Roman" w:hAnsi="Times New Roman" w:cs="Times New Roman"/>
          <w:sz w:val="24"/>
          <w:szCs w:val="24"/>
        </w:rPr>
        <w:t>d</w:t>
      </w:r>
      <w:r w:rsidR="00B86987">
        <w:rPr>
          <w:rFonts w:ascii="Times New Roman" w:hAnsi="Times New Roman" w:cs="Times New Roman"/>
          <w:sz w:val="24"/>
          <w:szCs w:val="24"/>
        </w:rPr>
        <w:t xml:space="preserve"> this dataset </w:t>
      </w:r>
      <w:r w:rsidR="007544C0" w:rsidRPr="21A80506">
        <w:rPr>
          <w:rFonts w:ascii="Times New Roman" w:hAnsi="Times New Roman" w:cs="Times New Roman"/>
          <w:sz w:val="24"/>
          <w:szCs w:val="24"/>
        </w:rPr>
        <w:t>build a model to distinguish between Simpson</w:t>
      </w:r>
      <w:r w:rsidR="00772B48">
        <w:rPr>
          <w:rFonts w:ascii="Times New Roman" w:hAnsi="Times New Roman" w:cs="Times New Roman"/>
          <w:sz w:val="24"/>
          <w:szCs w:val="24"/>
        </w:rPr>
        <w:t>s</w:t>
      </w:r>
      <w:r w:rsidR="007544C0" w:rsidRPr="21A80506">
        <w:rPr>
          <w:rFonts w:ascii="Times New Roman" w:hAnsi="Times New Roman" w:cs="Times New Roman"/>
          <w:sz w:val="24"/>
          <w:szCs w:val="24"/>
        </w:rPr>
        <w:t xml:space="preserve"> characters.  </w:t>
      </w:r>
    </w:p>
    <w:p w14:paraId="03141A0F" w14:textId="534BE071" w:rsidR="00E6592A" w:rsidRDefault="00E6592A" w:rsidP="00E02F48">
      <w:pPr>
        <w:spacing w:after="140" w:line="360" w:lineRule="auto"/>
        <w:rPr>
          <w:rFonts w:ascii="Times New Roman" w:hAnsi="Times New Roman" w:cs="Times New Roman"/>
          <w:sz w:val="24"/>
          <w:szCs w:val="24"/>
        </w:rPr>
      </w:pPr>
      <w:r>
        <w:rPr>
          <w:rFonts w:ascii="Times New Roman" w:hAnsi="Times New Roman" w:cs="Times New Roman"/>
          <w:sz w:val="24"/>
          <w:szCs w:val="24"/>
        </w:rPr>
        <w:t>Below is a Data Context representation of our data:</w:t>
      </w:r>
    </w:p>
    <w:p w14:paraId="71F03F89" w14:textId="20EE3E9F" w:rsidR="00B86987" w:rsidRDefault="00E6592A" w:rsidP="00E02F48">
      <w:pPr>
        <w:spacing w:after="140" w:line="360" w:lineRule="auto"/>
        <w:rPr>
          <w:rStyle w:val="Hyperlink"/>
          <w:rFonts w:ascii="Times New Roman" w:hAnsi="Times New Roman" w:cs="Times New Roman"/>
          <w:color w:val="auto"/>
          <w:sz w:val="24"/>
          <w:szCs w:val="24"/>
          <w:u w:val="none"/>
        </w:rPr>
      </w:pPr>
      <w:r>
        <w:rPr>
          <w:noProof/>
          <w:lang w:eastAsia="en-US"/>
        </w:rPr>
        <w:drawing>
          <wp:inline distT="0" distB="0" distL="0" distR="0" wp14:anchorId="6F2E20B5" wp14:editId="0C2A66E9">
            <wp:extent cx="5943600" cy="3397250"/>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7250"/>
                    </a:xfrm>
                    <a:prstGeom prst="rect">
                      <a:avLst/>
                    </a:prstGeom>
                    <a:ln>
                      <a:solidFill>
                        <a:schemeClr val="tx1"/>
                      </a:solidFill>
                    </a:ln>
                  </pic:spPr>
                </pic:pic>
              </a:graphicData>
            </a:graphic>
          </wp:inline>
        </w:drawing>
      </w:r>
    </w:p>
    <w:p w14:paraId="6EE51EFE" w14:textId="5F0B75FC" w:rsidR="00E6592A" w:rsidRPr="00E6592A" w:rsidRDefault="00E6592A" w:rsidP="00E02F48">
      <w:pPr>
        <w:spacing w:after="140" w:line="360" w:lineRule="auto"/>
        <w:rPr>
          <w:rStyle w:val="Hyperlink"/>
          <w:rFonts w:ascii="Times New Roman" w:hAnsi="Times New Roman" w:cs="Times New Roman"/>
          <w:color w:val="FF0000"/>
          <w:sz w:val="24"/>
          <w:szCs w:val="24"/>
          <w:u w:val="none"/>
        </w:rPr>
      </w:pPr>
      <w:r w:rsidRPr="00E6592A">
        <w:rPr>
          <w:rStyle w:val="Hyperlink"/>
          <w:rFonts w:ascii="Times New Roman" w:hAnsi="Times New Roman" w:cs="Times New Roman"/>
          <w:color w:val="FF0000"/>
          <w:sz w:val="24"/>
          <w:szCs w:val="24"/>
          <w:u w:val="none"/>
        </w:rPr>
        <w:t>Number images</w:t>
      </w:r>
    </w:p>
    <w:p w14:paraId="42CB8405" w14:textId="7477AD27" w:rsidR="00656E2D" w:rsidRPr="0098458C" w:rsidRDefault="00891110" w:rsidP="00E02F48">
      <w:pPr>
        <w:pStyle w:val="Heading3"/>
        <w:spacing w:line="360" w:lineRule="auto"/>
        <w:rPr>
          <w:rFonts w:ascii="Times New Roman" w:hAnsi="Times New Roman" w:cs="Times New Roman"/>
          <w:b/>
          <w:bCs/>
          <w:color w:val="000000" w:themeColor="text1"/>
          <w:sz w:val="32"/>
          <w:szCs w:val="32"/>
        </w:rPr>
      </w:pPr>
      <w:bookmarkStart w:id="135" w:name="_Toc14635006"/>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.2</w:t>
      </w:r>
      <w:r w:rsidR="00656E2D">
        <w:rPr>
          <w:rFonts w:ascii="Times New Roman" w:hAnsi="Times New Roman" w:cs="Times New Roman"/>
          <w:b/>
          <w:bCs/>
          <w:color w:val="000000" w:themeColor="text1"/>
          <w:sz w:val="32"/>
          <w:szCs w:val="32"/>
        </w:rPr>
        <w:tab/>
      </w:r>
      <w:r w:rsidR="00B86987">
        <w:rPr>
          <w:rFonts w:ascii="Times New Roman" w:hAnsi="Times New Roman" w:cs="Times New Roman"/>
          <w:b/>
          <w:bCs/>
          <w:color w:val="000000" w:themeColor="text1"/>
          <w:sz w:val="32"/>
          <w:szCs w:val="32"/>
        </w:rPr>
        <w:t>Dataset Composition</w:t>
      </w:r>
      <w:bookmarkEnd w:id="135"/>
    </w:p>
    <w:p w14:paraId="14947E26" w14:textId="77777777" w:rsidR="00472D75" w:rsidRDefault="001822C0" w:rsidP="00E02F4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Three discre</w:t>
      </w:r>
      <w:r w:rsidR="00B86987">
        <w:rPr>
          <w:rFonts w:ascii="Times New Roman" w:eastAsia="Times New Roman" w:hAnsi="Times New Roman" w:cs="Times New Roman"/>
          <w:sz w:val="24"/>
          <w:szCs w:val="24"/>
        </w:rPr>
        <w:t xml:space="preserve">te </w:t>
      </w:r>
      <w:r w:rsidR="00472D75">
        <w:rPr>
          <w:rFonts w:ascii="Times New Roman" w:eastAsia="Times New Roman" w:hAnsi="Times New Roman" w:cs="Times New Roman"/>
          <w:sz w:val="24"/>
          <w:szCs w:val="24"/>
        </w:rPr>
        <w:t>files in Simpson’s characters dataset</w:t>
      </w:r>
      <w:r w:rsidR="00B86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exist </w:t>
      </w:r>
      <w:r w:rsidR="00B86987">
        <w:rPr>
          <w:rFonts w:ascii="Times New Roman" w:eastAsia="Times New Roman" w:hAnsi="Times New Roman" w:cs="Times New Roman"/>
          <w:sz w:val="24"/>
          <w:szCs w:val="24"/>
        </w:rPr>
        <w:t>as follows…</w:t>
      </w:r>
    </w:p>
    <w:p w14:paraId="1FB8327A" w14:textId="77777777" w:rsidR="00472D75" w:rsidRPr="00B86987" w:rsidRDefault="00472D75" w:rsidP="00E02F48">
      <w:pPr>
        <w:pStyle w:val="ListParagraph"/>
        <w:numPr>
          <w:ilvl w:val="0"/>
          <w:numId w:val="23"/>
        </w:numPr>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File simpson-set.tar.gz: an image dataset</w:t>
      </w:r>
      <w:r w:rsidR="00B86987">
        <w:rPr>
          <w:rFonts w:ascii="Times New Roman" w:eastAsia="Times New Roman" w:hAnsi="Times New Roman" w:cs="Times New Roman"/>
          <w:sz w:val="24"/>
          <w:szCs w:val="24"/>
        </w:rPr>
        <w:t xml:space="preserve"> consisting of the 20 aforementioned folders</w:t>
      </w:r>
    </w:p>
    <w:p w14:paraId="78752E6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r w:rsidRPr="00B86987">
        <w:rPr>
          <w:rFonts w:ascii="Times New Roman" w:eastAsia="Times New Roman" w:hAnsi="Times New Roman" w:cs="Times New Roman"/>
          <w:sz w:val="24"/>
          <w:szCs w:val="24"/>
        </w:rPr>
        <w:t xml:space="preserve">File simpson-test-set.zip.: </w:t>
      </w:r>
      <w:r w:rsidR="00B86987">
        <w:rPr>
          <w:rFonts w:ascii="Times New Roman" w:eastAsia="Times New Roman" w:hAnsi="Times New Roman" w:cs="Times New Roman"/>
          <w:sz w:val="24"/>
          <w:szCs w:val="24"/>
        </w:rPr>
        <w:t>a p</w:t>
      </w:r>
      <w:r w:rsidRPr="00B86987">
        <w:rPr>
          <w:rFonts w:ascii="Times New Roman" w:eastAsia="Times New Roman" w:hAnsi="Times New Roman" w:cs="Times New Roman"/>
          <w:sz w:val="24"/>
          <w:szCs w:val="24"/>
        </w:rPr>
        <w:t>review of the image dataset</w:t>
      </w:r>
    </w:p>
    <w:p w14:paraId="428265E9" w14:textId="77777777" w:rsidR="00472D75" w:rsidRPr="00B86987" w:rsidRDefault="00472D75" w:rsidP="00E02F48">
      <w:pPr>
        <w:pStyle w:val="ListParagraph"/>
        <w:numPr>
          <w:ilvl w:val="0"/>
          <w:numId w:val="23"/>
        </w:numPr>
        <w:shd w:val="clear" w:color="auto" w:fill="FFFFFF"/>
        <w:spacing w:after="0" w:line="360" w:lineRule="auto"/>
        <w:rPr>
          <w:rFonts w:ascii="Times New Roman" w:eastAsia="Times New Roman" w:hAnsi="Times New Roman" w:cs="Times New Roman"/>
          <w:sz w:val="24"/>
          <w:szCs w:val="24"/>
        </w:rPr>
      </w:pPr>
      <w:bookmarkStart w:id="136" w:name="_gjdgxs"/>
      <w:bookmarkEnd w:id="136"/>
      <w:r w:rsidRPr="00B86987">
        <w:rPr>
          <w:rFonts w:ascii="Times New Roman" w:eastAsia="Times New Roman" w:hAnsi="Times New Roman" w:cs="Times New Roman"/>
          <w:sz w:val="24"/>
          <w:szCs w:val="24"/>
        </w:rPr>
        <w:t xml:space="preserve">File annotation.txt: </w:t>
      </w:r>
      <w:r w:rsidR="00B86987">
        <w:rPr>
          <w:rFonts w:ascii="Times New Roman" w:eastAsia="Times New Roman" w:hAnsi="Times New Roman" w:cs="Times New Roman"/>
          <w:sz w:val="24"/>
          <w:szCs w:val="24"/>
        </w:rPr>
        <w:t>an annotation fi</w:t>
      </w:r>
      <w:r w:rsidRPr="00B86987">
        <w:rPr>
          <w:rFonts w:ascii="Times New Roman" w:eastAsia="Times New Roman" w:hAnsi="Times New Roman" w:cs="Times New Roman"/>
          <w:sz w:val="24"/>
          <w:szCs w:val="24"/>
        </w:rPr>
        <w:t xml:space="preserve">le </w:t>
      </w:r>
      <w:r w:rsidR="00B86987">
        <w:rPr>
          <w:rFonts w:ascii="Times New Roman" w:eastAsia="Times New Roman" w:hAnsi="Times New Roman" w:cs="Times New Roman"/>
          <w:sz w:val="24"/>
          <w:szCs w:val="24"/>
        </w:rPr>
        <w:t xml:space="preserve">responsible </w:t>
      </w:r>
      <w:r w:rsidRPr="00B86987">
        <w:rPr>
          <w:rFonts w:ascii="Times New Roman" w:eastAsia="Times New Roman" w:hAnsi="Times New Roman" w:cs="Times New Roman"/>
          <w:sz w:val="24"/>
          <w:szCs w:val="24"/>
        </w:rPr>
        <w:t>for bounding boxes for each character</w:t>
      </w:r>
    </w:p>
    <w:p w14:paraId="1F8C678D" w14:textId="77777777" w:rsidR="00472D75" w:rsidRDefault="00472D75" w:rsidP="00E02F48">
      <w:pPr>
        <w:shd w:val="clear" w:color="auto" w:fill="FFFFFF"/>
        <w:spacing w:after="0" w:line="360" w:lineRule="auto"/>
        <w:rPr>
          <w:rFonts w:ascii="Times New Roman" w:eastAsia="Times New Roman" w:hAnsi="Times New Roman" w:cs="Times New Roman"/>
          <w:sz w:val="24"/>
          <w:szCs w:val="24"/>
        </w:rPr>
      </w:pPr>
    </w:p>
    <w:p w14:paraId="686D3FC5" w14:textId="77777777" w:rsidR="00B86987" w:rsidRPr="00B86987" w:rsidRDefault="00B86987" w:rsidP="00E02F48">
      <w:pPr>
        <w:spacing w:after="0" w:line="360" w:lineRule="auto"/>
        <w:rPr>
          <w:rFonts w:ascii="Times New Roman" w:eastAsia="Times New Roman" w:hAnsi="Times New Roman" w:cs="Times New Roman"/>
          <w:b/>
          <w:bCs/>
          <w:sz w:val="24"/>
          <w:szCs w:val="24"/>
        </w:rPr>
      </w:pPr>
      <w:r w:rsidRPr="00B86987">
        <w:rPr>
          <w:rFonts w:ascii="Times New Roman" w:eastAsia="Times New Roman" w:hAnsi="Times New Roman" w:cs="Times New Roman"/>
          <w:b/>
          <w:bCs/>
          <w:sz w:val="24"/>
          <w:szCs w:val="24"/>
        </w:rPr>
        <w:t>General Dataset Information</w:t>
      </w:r>
    </w:p>
    <w:p w14:paraId="42346792" w14:textId="77777777" w:rsidR="00472D75" w:rsidRPr="00B86987" w:rsidRDefault="00472D75" w:rsidP="00E02F48">
      <w:pPr>
        <w:spacing w:after="0" w:line="360" w:lineRule="auto"/>
        <w:rPr>
          <w:rFonts w:ascii="Calibri" w:eastAsia="SimSun" w:hAnsi="Calibri" w:cs="Calibri"/>
          <w:sz w:val="24"/>
          <w:szCs w:val="24"/>
        </w:rPr>
      </w:pPr>
      <w:r w:rsidRPr="00B86987">
        <w:rPr>
          <w:rFonts w:ascii="Times New Roman" w:eastAsia="Times New Roman" w:hAnsi="Times New Roman" w:cs="Times New Roman"/>
          <w:color w:val="00000A"/>
          <w:sz w:val="24"/>
          <w:szCs w:val="24"/>
        </w:rPr>
        <w:t xml:space="preserve">URL: </w:t>
      </w:r>
      <w:hyperlink r:id="rId12" w:history="1">
        <w:r w:rsidRPr="00B86987">
          <w:rPr>
            <w:rStyle w:val="Hyperlink"/>
            <w:rFonts w:ascii="Times New Roman" w:eastAsia="Times New Roman" w:hAnsi="Times New Roman" w:cs="Times New Roman"/>
            <w:color w:val="1155CC"/>
            <w:sz w:val="24"/>
            <w:szCs w:val="24"/>
          </w:rPr>
          <w:t>https://www.kaggle.com/alexattia/the-simpsons-characters-dataset</w:t>
        </w:r>
      </w:hyperlink>
      <w:r w:rsidRPr="00B86987">
        <w:rPr>
          <w:rFonts w:ascii="Times New Roman" w:eastAsia="Times New Roman" w:hAnsi="Times New Roman" w:cs="Times New Roman"/>
          <w:color w:val="00000A"/>
          <w:sz w:val="24"/>
          <w:szCs w:val="24"/>
        </w:rPr>
        <w:t xml:space="preserve"> </w:t>
      </w:r>
    </w:p>
    <w:p w14:paraId="6F76214E"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Title: The Simpsons Characters Data</w:t>
      </w:r>
    </w:p>
    <w:p w14:paraId="21E8A24D"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Authors: alexiattia</w:t>
      </w:r>
    </w:p>
    <w:p w14:paraId="74A72C47"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 xml:space="preserve">Publication Date:  </w:t>
      </w:r>
      <w:r w:rsidR="00B86987">
        <w:rPr>
          <w:rFonts w:ascii="Times New Roman" w:eastAsia="Times New Roman" w:hAnsi="Times New Roman" w:cs="Times New Roman"/>
          <w:color w:val="00000A"/>
          <w:sz w:val="24"/>
          <w:szCs w:val="24"/>
        </w:rPr>
        <w:t>June 6, 2017</w:t>
      </w:r>
    </w:p>
    <w:p w14:paraId="4C5A847F" w14:textId="77777777" w:rsidR="00B86987" w:rsidRDefault="00B86987" w:rsidP="00E02F48">
      <w:pPr>
        <w:spacing w:after="0" w:line="360" w:lineRule="auto"/>
        <w:rPr>
          <w:rFonts w:ascii="Times New Roman" w:eastAsia="Times New Roman" w:hAnsi="Times New Roman" w:cs="Times New Roman"/>
          <w:color w:val="00000A"/>
          <w:sz w:val="24"/>
          <w:szCs w:val="24"/>
        </w:rPr>
      </w:pPr>
      <w:r>
        <w:rPr>
          <w:rFonts w:ascii="Times New Roman" w:hAnsi="Times New Roman" w:cs="Times New Roman"/>
          <w:sz w:val="24"/>
          <w:szCs w:val="24"/>
        </w:rPr>
        <w:lastRenderedPageBreak/>
        <w:t>File License Number</w:t>
      </w:r>
      <w:r w:rsidR="00B64DDD">
        <w:rPr>
          <w:rFonts w:ascii="Times New Roman" w:hAnsi="Times New Roman" w:cs="Times New Roman"/>
          <w:sz w:val="24"/>
          <w:szCs w:val="24"/>
        </w:rPr>
        <w:t>:</w:t>
      </w:r>
      <w:r>
        <w:rPr>
          <w:rFonts w:ascii="Times New Roman" w:hAnsi="Times New Roman" w:cs="Times New Roman"/>
          <w:sz w:val="24"/>
          <w:szCs w:val="24"/>
        </w:rPr>
        <w:t xml:space="preserve"> "CC BY-NC-SA 4.0"</w:t>
      </w:r>
    </w:p>
    <w:p w14:paraId="4799DAC5" w14:textId="77777777" w:rsidR="00472D75" w:rsidRDefault="00472D75" w:rsidP="00E02F48">
      <w:pPr>
        <w:spacing w:after="0" w:line="360" w:lineRule="auto"/>
        <w:rPr>
          <w:sz w:val="24"/>
          <w:szCs w:val="24"/>
        </w:rPr>
      </w:pPr>
      <w:r>
        <w:rPr>
          <w:rFonts w:ascii="Times New Roman" w:eastAsia="Times New Roman" w:hAnsi="Times New Roman" w:cs="Times New Roman"/>
          <w:color w:val="00000A"/>
          <w:sz w:val="24"/>
          <w:szCs w:val="24"/>
        </w:rPr>
        <w:t>Text: image data</w:t>
      </w:r>
    </w:p>
    <w:p w14:paraId="746AA136" w14:textId="77777777" w:rsidR="00472D75" w:rsidRDefault="00472D75" w:rsidP="00E02F48">
      <w:pPr>
        <w:spacing w:after="0"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Tags: </w:t>
      </w:r>
      <w:r w:rsidR="00B86987">
        <w:rPr>
          <w:rFonts w:ascii="Times New Roman" w:eastAsia="Times New Roman" w:hAnsi="Times New Roman" w:cs="Times New Roman"/>
          <w:color w:val="00000A"/>
          <w:sz w:val="24"/>
          <w:szCs w:val="24"/>
        </w:rPr>
        <w:t>d</w:t>
      </w:r>
      <w:r>
        <w:rPr>
          <w:rFonts w:ascii="Times New Roman" w:eastAsia="Times New Roman" w:hAnsi="Times New Roman" w:cs="Times New Roman"/>
          <w:color w:val="00000A"/>
          <w:sz w:val="24"/>
          <w:szCs w:val="24"/>
        </w:rPr>
        <w:t xml:space="preserve">eep </w:t>
      </w:r>
      <w:r w:rsidR="00B86987">
        <w:rPr>
          <w:rFonts w:ascii="Times New Roman" w:eastAsia="Times New Roman" w:hAnsi="Times New Roman" w:cs="Times New Roman"/>
          <w:color w:val="00000A"/>
          <w:sz w:val="24"/>
          <w:szCs w:val="24"/>
        </w:rPr>
        <w:t>l</w:t>
      </w:r>
      <w:r>
        <w:rPr>
          <w:rFonts w:ascii="Times New Roman" w:eastAsia="Times New Roman" w:hAnsi="Times New Roman" w:cs="Times New Roman"/>
          <w:color w:val="00000A"/>
          <w:sz w:val="24"/>
          <w:szCs w:val="24"/>
        </w:rPr>
        <w:t xml:space="preserve">earning, </w:t>
      </w:r>
      <w:r w:rsidR="00B86987">
        <w:rPr>
          <w:rFonts w:ascii="Times New Roman" w:eastAsia="Times New Roman" w:hAnsi="Times New Roman" w:cs="Times New Roman"/>
          <w:color w:val="00000A"/>
          <w:sz w:val="24"/>
          <w:szCs w:val="24"/>
        </w:rPr>
        <w:t>i</w:t>
      </w:r>
      <w:r>
        <w:rPr>
          <w:rFonts w:ascii="Times New Roman" w:eastAsia="Times New Roman" w:hAnsi="Times New Roman" w:cs="Times New Roman"/>
          <w:color w:val="00000A"/>
          <w:sz w:val="24"/>
          <w:szCs w:val="24"/>
        </w:rPr>
        <w:t>mage data</w:t>
      </w:r>
    </w:p>
    <w:p w14:paraId="39B7992B" w14:textId="18A889D2" w:rsidR="00656E2D" w:rsidRDefault="00891110" w:rsidP="00E02F48">
      <w:pPr>
        <w:pStyle w:val="Heading3"/>
        <w:spacing w:line="360" w:lineRule="auto"/>
        <w:rPr>
          <w:rFonts w:ascii="Times New Roman" w:hAnsi="Times New Roman" w:cs="Times New Roman"/>
          <w:b/>
          <w:bCs/>
          <w:color w:val="000000" w:themeColor="text1"/>
          <w:sz w:val="32"/>
          <w:szCs w:val="32"/>
        </w:rPr>
      </w:pPr>
      <w:bookmarkStart w:id="137" w:name="_Toc14635007"/>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w:t>
      </w:r>
      <w:r w:rsidR="00B86987">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ab/>
        <w:t>Data Quality</w:t>
      </w:r>
      <w:bookmarkEnd w:id="137"/>
    </w:p>
    <w:p w14:paraId="4E7C4D49"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 xml:space="preserve">Prior to proceeding on data conditioning, we want to provide an overview of steps taken to ensure high data quality. </w:t>
      </w:r>
    </w:p>
    <w:p w14:paraId="11ADC95B" w14:textId="3EDD2423" w:rsidR="00B64DDD" w:rsidRPr="0043359D" w:rsidRDefault="003B4096" w:rsidP="00E02F48">
      <w:pPr>
        <w:spacing w:line="360" w:lineRule="auto"/>
        <w:rPr>
          <w:rFonts w:ascii="Times New Roman" w:hAnsi="Times New Roman" w:cs="Times New Roman"/>
          <w:sz w:val="24"/>
          <w:szCs w:val="24"/>
        </w:rPr>
      </w:pPr>
      <w:r w:rsidRPr="0043359D">
        <w:rPr>
          <w:rFonts w:ascii="Times New Roman" w:hAnsi="Times New Roman" w:cs="Times New Roman"/>
          <w:sz w:val="24"/>
          <w:szCs w:val="24"/>
        </w:rPr>
        <w:t>To ensure completeness, c</w:t>
      </w:r>
      <w:r w:rsidR="00656E2D" w:rsidRPr="0043359D">
        <w:rPr>
          <w:rFonts w:ascii="Times New Roman" w:hAnsi="Times New Roman" w:cs="Times New Roman"/>
          <w:sz w:val="24"/>
          <w:szCs w:val="24"/>
        </w:rPr>
        <w:t xml:space="preserve">haracters </w:t>
      </w:r>
      <w:r w:rsidRPr="0043359D">
        <w:rPr>
          <w:rFonts w:ascii="Times New Roman" w:hAnsi="Times New Roman" w:cs="Times New Roman"/>
          <w:sz w:val="24"/>
          <w:szCs w:val="24"/>
        </w:rPr>
        <w:t>are only being classified</w:t>
      </w:r>
      <w:r w:rsidR="00656E2D" w:rsidRPr="0043359D">
        <w:rPr>
          <w:rFonts w:ascii="Times New Roman" w:hAnsi="Times New Roman" w:cs="Times New Roman"/>
          <w:sz w:val="24"/>
          <w:szCs w:val="24"/>
        </w:rPr>
        <w:t xml:space="preserve"> when </w:t>
      </w:r>
      <w:r w:rsidRPr="0043359D">
        <w:rPr>
          <w:rFonts w:ascii="Times New Roman" w:hAnsi="Times New Roman" w:cs="Times New Roman"/>
          <w:sz w:val="24"/>
          <w:szCs w:val="24"/>
        </w:rPr>
        <w:t xml:space="preserve">there are more than 100 images of that character </w:t>
      </w:r>
      <w:r w:rsidR="00B64DDD" w:rsidRPr="0043359D">
        <w:rPr>
          <w:rFonts w:ascii="Times New Roman" w:hAnsi="Times New Roman" w:cs="Times New Roman"/>
          <w:sz w:val="24"/>
          <w:szCs w:val="24"/>
        </w:rPr>
        <w:t>available in the dataset</w:t>
      </w:r>
      <w:r w:rsidRPr="0043359D">
        <w:rPr>
          <w:rFonts w:ascii="Times New Roman" w:hAnsi="Times New Roman" w:cs="Times New Roman"/>
          <w:sz w:val="24"/>
          <w:szCs w:val="24"/>
        </w:rPr>
        <w:t xml:space="preserve">. </w:t>
      </w:r>
      <w:r w:rsidR="002B5C4B" w:rsidRPr="0043359D">
        <w:rPr>
          <w:rFonts w:ascii="Times New Roman" w:hAnsi="Times New Roman" w:cs="Times New Roman"/>
          <w:sz w:val="24"/>
          <w:szCs w:val="24"/>
        </w:rPr>
        <w:t>However, it is worth noting that due to the organization of the Kaggle dataset, i</w:t>
      </w:r>
      <w:r w:rsidR="002B5C4B" w:rsidRPr="0043359D">
        <w:rPr>
          <w:rFonts w:ascii="Times New Roman" w:hAnsi="Times New Roman" w:cs="Times New Roman"/>
          <w:bCs/>
          <w:sz w:val="24"/>
          <w:szCs w:val="24"/>
        </w:rPr>
        <w:t>mages could have multiple characters, meaning that the character of interest could be either prominently featured in the frame or solely present in the background.</w:t>
      </w:r>
    </w:p>
    <w:p w14:paraId="531267BF" w14:textId="77777777" w:rsidR="00B64DDD" w:rsidRPr="0043359D" w:rsidRDefault="003B4096"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Meanwhile, as discussed under Data Context and Dataset Composition, each image set consists</w:t>
      </w:r>
      <w:r w:rsidR="00B64DDD" w:rsidRPr="0043359D">
        <w:rPr>
          <w:rFonts w:ascii="Times New Roman" w:hAnsi="Times New Roman" w:cs="Times New Roman"/>
          <w:sz w:val="24"/>
          <w:szCs w:val="24"/>
        </w:rPr>
        <w:t xml:space="preserve"> of a mixture of hundreds to thousands of images. </w:t>
      </w:r>
      <w:r w:rsidRPr="0043359D">
        <w:rPr>
          <w:rFonts w:ascii="Times New Roman" w:hAnsi="Times New Roman" w:cs="Times New Roman"/>
          <w:sz w:val="24"/>
          <w:szCs w:val="24"/>
        </w:rPr>
        <w:t xml:space="preserve"> </w:t>
      </w:r>
      <w:r w:rsidR="00B64DDD" w:rsidRPr="0043359D">
        <w:rPr>
          <w:rFonts w:ascii="Times New Roman" w:hAnsi="Times New Roman" w:cs="Times New Roman"/>
          <w:sz w:val="24"/>
          <w:szCs w:val="24"/>
        </w:rPr>
        <w:t>Due to the t</w:t>
      </w:r>
      <w:r w:rsidR="00656E2D" w:rsidRPr="0043359D">
        <w:rPr>
          <w:rFonts w:ascii="Times New Roman" w:hAnsi="Times New Roman" w:cs="Times New Roman"/>
          <w:sz w:val="24"/>
          <w:szCs w:val="24"/>
        </w:rPr>
        <w:t>otal count of images</w:t>
      </w:r>
      <w:r w:rsidR="00B64DDD" w:rsidRPr="0043359D">
        <w:rPr>
          <w:rFonts w:ascii="Times New Roman" w:hAnsi="Times New Roman" w:cs="Times New Roman"/>
          <w:sz w:val="24"/>
          <w:szCs w:val="24"/>
        </w:rPr>
        <w:t xml:space="preserve">, </w:t>
      </w:r>
      <w:r w:rsidR="00656E2D" w:rsidRPr="0043359D">
        <w:rPr>
          <w:rFonts w:ascii="Times New Roman" w:hAnsi="Times New Roman" w:cs="Times New Roman"/>
          <w:sz w:val="24"/>
          <w:szCs w:val="24"/>
        </w:rPr>
        <w:t xml:space="preserve">it </w:t>
      </w:r>
      <w:r w:rsidR="00B64DDD" w:rsidRPr="0043359D">
        <w:rPr>
          <w:rFonts w:ascii="Times New Roman" w:hAnsi="Times New Roman" w:cs="Times New Roman"/>
          <w:sz w:val="24"/>
          <w:szCs w:val="24"/>
        </w:rPr>
        <w:t xml:space="preserve">virtually </w:t>
      </w:r>
      <w:r w:rsidR="00656E2D" w:rsidRPr="0043359D">
        <w:rPr>
          <w:rFonts w:ascii="Times New Roman" w:hAnsi="Times New Roman" w:cs="Times New Roman"/>
          <w:sz w:val="24"/>
          <w:szCs w:val="24"/>
        </w:rPr>
        <w:t>impossible to visually identify uniqueness.</w:t>
      </w:r>
      <w:r w:rsidR="00B64DDD" w:rsidRPr="0043359D">
        <w:rPr>
          <w:rFonts w:ascii="Times New Roman" w:hAnsi="Times New Roman" w:cs="Times New Roman"/>
          <w:sz w:val="24"/>
          <w:szCs w:val="24"/>
        </w:rPr>
        <w:t xml:space="preserve"> </w:t>
      </w:r>
    </w:p>
    <w:p w14:paraId="0422F35D" w14:textId="77777777" w:rsidR="00656E2D" w:rsidRPr="0043359D" w:rsidRDefault="00B64DDD"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With regards to accuracy, this has only been determined in the aftermath of algorithm execution and is discussed under the description of each individual algorithm.</w:t>
      </w:r>
    </w:p>
    <w:p w14:paraId="4BDEFC9E" w14:textId="6B99542E"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We guarantee atomicity because each training set contains images that are classified and grouped by character while having a provided image level annotation that properly applies boxes to characters</w:t>
      </w:r>
      <w:r w:rsidR="0043359D">
        <w:rPr>
          <w:rFonts w:ascii="Times New Roman" w:hAnsi="Times New Roman" w:cs="Times New Roman"/>
          <w:sz w:val="24"/>
          <w:szCs w:val="24"/>
        </w:rPr>
        <w:t xml:space="preserve"> in each image.</w:t>
      </w:r>
    </w:p>
    <w:p w14:paraId="448E1E54" w14:textId="68A85798" w:rsidR="001822C0" w:rsidRPr="0043359D"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In relation to conformity, the dataset provided conforms to one image classification model</w:t>
      </w:r>
      <w:r w:rsidR="0043359D">
        <w:rPr>
          <w:rFonts w:ascii="Times New Roman" w:hAnsi="Times New Roman" w:cs="Times New Roman"/>
          <w:sz w:val="24"/>
          <w:szCs w:val="24"/>
        </w:rPr>
        <w:t xml:space="preserve"> that is required to run</w:t>
      </w:r>
      <w:r w:rsidRPr="0043359D">
        <w:rPr>
          <w:rFonts w:ascii="Times New Roman" w:hAnsi="Times New Roman" w:cs="Times New Roman"/>
          <w:sz w:val="24"/>
          <w:szCs w:val="24"/>
        </w:rPr>
        <w:t>.</w:t>
      </w:r>
    </w:p>
    <w:p w14:paraId="1B2E49B2" w14:textId="1D355888" w:rsidR="001822C0" w:rsidRDefault="001822C0" w:rsidP="00E02F48">
      <w:pPr>
        <w:pStyle w:val="BodyText"/>
        <w:spacing w:line="360" w:lineRule="auto"/>
        <w:rPr>
          <w:rFonts w:ascii="Times New Roman" w:hAnsi="Times New Roman" w:cs="Times New Roman"/>
          <w:sz w:val="24"/>
          <w:szCs w:val="24"/>
        </w:rPr>
      </w:pPr>
      <w:r w:rsidRPr="0043359D">
        <w:rPr>
          <w:rFonts w:ascii="Times New Roman" w:hAnsi="Times New Roman" w:cs="Times New Roman"/>
          <w:sz w:val="24"/>
          <w:szCs w:val="24"/>
        </w:rPr>
        <w:t>Upon considering the combination of the above, we believe that the data quality is good.</w:t>
      </w:r>
    </w:p>
    <w:p w14:paraId="22922BFB" w14:textId="1CD08171" w:rsidR="0043359D" w:rsidRPr="0043359D" w:rsidRDefault="0043359D" w:rsidP="00E02F48">
      <w:pPr>
        <w:pStyle w:val="BodyText"/>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WE LIKELY NEED A LITTLE MORE EXPLANATION IN THIS SECTION.</w:t>
      </w:r>
    </w:p>
    <w:p w14:paraId="59CDE896" w14:textId="08278B5B" w:rsidR="00656E2D" w:rsidRPr="001822C0" w:rsidRDefault="00891110" w:rsidP="00E02F48">
      <w:pPr>
        <w:pStyle w:val="BodyText"/>
        <w:spacing w:line="360" w:lineRule="auto"/>
        <w:rPr>
          <w:rFonts w:ascii="Times New Roman" w:hAnsi="Times New Roman" w:cs="Times New Roman"/>
        </w:rPr>
      </w:pPr>
      <w:r>
        <w:rPr>
          <w:rFonts w:ascii="Times New Roman" w:hAnsi="Times New Roman" w:cs="Times New Roman"/>
          <w:b/>
          <w:bCs/>
          <w:color w:val="000000" w:themeColor="text1"/>
          <w:sz w:val="32"/>
          <w:szCs w:val="32"/>
        </w:rPr>
        <w:t>3</w:t>
      </w:r>
      <w:r w:rsidR="00656E2D">
        <w:rPr>
          <w:rFonts w:ascii="Times New Roman" w:hAnsi="Times New Roman" w:cs="Times New Roman"/>
          <w:b/>
          <w:bCs/>
          <w:color w:val="000000" w:themeColor="text1"/>
          <w:sz w:val="32"/>
          <w:szCs w:val="32"/>
        </w:rPr>
        <w:t>.</w:t>
      </w:r>
      <w:r w:rsidR="001822C0">
        <w:rPr>
          <w:rFonts w:ascii="Times New Roman" w:hAnsi="Times New Roman" w:cs="Times New Roman"/>
          <w:b/>
          <w:bCs/>
          <w:color w:val="000000" w:themeColor="text1"/>
          <w:sz w:val="32"/>
          <w:szCs w:val="32"/>
        </w:rPr>
        <w:t>4</w:t>
      </w:r>
      <w:r w:rsidR="00656E2D">
        <w:rPr>
          <w:rFonts w:ascii="Times New Roman" w:hAnsi="Times New Roman" w:cs="Times New Roman"/>
          <w:b/>
          <w:bCs/>
          <w:color w:val="000000" w:themeColor="text1"/>
          <w:sz w:val="32"/>
          <w:szCs w:val="32"/>
        </w:rPr>
        <w:tab/>
        <w:t>Data Conditioning</w:t>
      </w:r>
    </w:p>
    <w:p w14:paraId="4B60A1CD" w14:textId="1996485F" w:rsidR="00472D75" w:rsidRPr="002E21BE" w:rsidRDefault="00472D75" w:rsidP="00E02F48">
      <w:pPr>
        <w:spacing w:line="360" w:lineRule="auto"/>
        <w:rPr>
          <w:rFonts w:ascii="Times New Roman" w:eastAsia="Times New Roman" w:hAnsi="Times New Roman" w:cs="Times New Roman"/>
          <w:color w:val="404040"/>
          <w:sz w:val="24"/>
          <w:szCs w:val="24"/>
          <w:shd w:val="clear" w:color="auto" w:fill="FCFCFC"/>
        </w:rPr>
      </w:pPr>
      <w:r>
        <w:rPr>
          <w:rFonts w:ascii="Times New Roman" w:eastAsia="Times New Roman" w:hAnsi="Times New Roman" w:cs="Times New Roman"/>
          <w:sz w:val="24"/>
          <w:szCs w:val="24"/>
        </w:rPr>
        <w:t>For existing data pr</w:t>
      </w:r>
      <w:r w:rsidR="0016682C">
        <w:rPr>
          <w:rFonts w:ascii="Times New Roman" w:eastAsia="Times New Roman" w:hAnsi="Times New Roman" w:cs="Times New Roman"/>
          <w:sz w:val="24"/>
          <w:szCs w:val="24"/>
        </w:rPr>
        <w:t>ovided through Kaggle, we employed</w:t>
      </w:r>
      <w:r>
        <w:rPr>
          <w:rFonts w:ascii="Times New Roman" w:eastAsia="Times New Roman" w:hAnsi="Times New Roman" w:cs="Times New Roman"/>
          <w:sz w:val="24"/>
          <w:szCs w:val="24"/>
        </w:rPr>
        <w:t xml:space="preserve"> existing functions</w:t>
      </w:r>
      <w:r w:rsidR="0016682C">
        <w:rPr>
          <w:rFonts w:ascii="Times New Roman" w:eastAsia="Times New Roman" w:hAnsi="Times New Roman" w:cs="Times New Roman"/>
          <w:sz w:val="24"/>
          <w:szCs w:val="24"/>
        </w:rPr>
        <w:t xml:space="preserve">, such as </w:t>
      </w:r>
      <w:r w:rsidR="0016682C" w:rsidRPr="0016682C">
        <w:rPr>
          <w:rFonts w:ascii="Times New Roman" w:eastAsia="Times New Roman" w:hAnsi="Times New Roman" w:cs="Times New Roman"/>
          <w:b/>
          <w:bCs/>
          <w:color w:val="FF0000"/>
          <w:sz w:val="24"/>
          <w:szCs w:val="24"/>
        </w:rPr>
        <w:t>INSERT FUNCTIONS HERE</w:t>
      </w:r>
      <w:r w:rsidR="0016682C">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n </w:t>
      </w:r>
      <w:r w:rsidR="0016682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Keras</w:t>
      </w:r>
      <w:r w:rsidR="0016682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PyTorch libraries to read images and preprocess them for classification and detection.</w:t>
      </w:r>
      <w:r w:rsidR="002B5C4B">
        <w:rPr>
          <w:rFonts w:ascii="Times New Roman" w:eastAsia="Times New Roman" w:hAnsi="Times New Roman" w:cs="Times New Roman"/>
          <w:sz w:val="24"/>
          <w:szCs w:val="24"/>
        </w:rPr>
        <w:t xml:space="preserve"> This has been sufficient to accomplish all core image </w:t>
      </w:r>
      <w:r w:rsidR="002B5C4B">
        <w:rPr>
          <w:rFonts w:ascii="Times New Roman" w:eastAsia="Times New Roman" w:hAnsi="Times New Roman" w:cs="Times New Roman"/>
          <w:sz w:val="24"/>
          <w:szCs w:val="24"/>
        </w:rPr>
        <w:lastRenderedPageBreak/>
        <w:t>classification and object detection tasks. However, in relation to project stretch goals, t</w:t>
      </w:r>
      <w:r w:rsidR="002B5C4B" w:rsidRPr="002B5C4B">
        <w:rPr>
          <w:rFonts w:ascii="Times New Roman" w:eastAsia="Times New Roman" w:hAnsi="Times New Roman" w:cs="Times New Roman"/>
          <w:sz w:val="24"/>
          <w:szCs w:val="24"/>
        </w:rPr>
        <w:t xml:space="preserve">here may be insufficient images with multiple characters for tagging. </w:t>
      </w:r>
      <w:r w:rsidR="002B5C4B">
        <w:rPr>
          <w:rFonts w:ascii="Times New Roman" w:eastAsia="Times New Roman" w:hAnsi="Times New Roman" w:cs="Times New Roman"/>
          <w:sz w:val="24"/>
          <w:szCs w:val="24"/>
        </w:rPr>
        <w:t>Hence, the team may have</w:t>
      </w:r>
      <w:r w:rsidR="002B5C4B" w:rsidRPr="002B5C4B">
        <w:rPr>
          <w:rFonts w:ascii="Times New Roman" w:eastAsia="Times New Roman" w:hAnsi="Times New Roman" w:cs="Times New Roman"/>
          <w:sz w:val="24"/>
          <w:szCs w:val="24"/>
        </w:rPr>
        <w:t xml:space="preserve"> to generate additional frames with multiple characters.</w:t>
      </w:r>
    </w:p>
    <w:p w14:paraId="552C111C" w14:textId="59C6C5EF" w:rsidR="0016682C" w:rsidRDefault="0016682C" w:rsidP="00E02F48">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sz w:val="24"/>
          <w:szCs w:val="24"/>
        </w:rPr>
        <w:t xml:space="preserve">Should it be necessary for new data or data obtained from outside of Kaggle, we will use the </w:t>
      </w:r>
      <w:r w:rsidR="00472D75">
        <w:rPr>
          <w:rFonts w:ascii="Times New Roman" w:eastAsia="Times New Roman" w:hAnsi="Times New Roman" w:cs="Times New Roman"/>
          <w:sz w:val="24"/>
          <w:szCs w:val="24"/>
        </w:rPr>
        <w:t>label_data.py function</w:t>
      </w:r>
      <w:r>
        <w:rPr>
          <w:rFonts w:ascii="Times New Roman" w:eastAsia="Times New Roman" w:hAnsi="Times New Roman" w:cs="Times New Roman"/>
          <w:sz w:val="24"/>
          <w:szCs w:val="24"/>
        </w:rPr>
        <w:t>, obtain cropped pictures, a</w:t>
      </w:r>
      <w:r w:rsidR="00472D75">
        <w:rPr>
          <w:rFonts w:ascii="Times New Roman" w:eastAsia="Times New Roman" w:hAnsi="Times New Roman" w:cs="Times New Roman"/>
          <w:sz w:val="24"/>
          <w:szCs w:val="24"/>
        </w:rPr>
        <w:t xml:space="preserve">nd then </w:t>
      </w:r>
      <w:r>
        <w:rPr>
          <w:rFonts w:ascii="Times New Roman" w:eastAsia="Times New Roman" w:hAnsi="Times New Roman" w:cs="Times New Roman"/>
          <w:sz w:val="24"/>
          <w:szCs w:val="24"/>
        </w:rPr>
        <w:t>classify each</w:t>
      </w:r>
      <w:r w:rsidR="00472D75">
        <w:rPr>
          <w:rFonts w:ascii="Times New Roman" w:eastAsia="Times New Roman" w:hAnsi="Times New Roman" w:cs="Times New Roman"/>
          <w:sz w:val="24"/>
          <w:szCs w:val="24"/>
        </w:rPr>
        <w:t xml:space="preserve"> image </w:t>
      </w:r>
      <w:r>
        <w:rPr>
          <w:rFonts w:ascii="Times New Roman" w:eastAsia="Times New Roman" w:hAnsi="Times New Roman" w:cs="Times New Roman"/>
          <w:sz w:val="24"/>
          <w:szCs w:val="24"/>
        </w:rPr>
        <w:t xml:space="preserve">when applying </w:t>
      </w:r>
      <w:r w:rsidR="00472D75">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s</w:t>
      </w:r>
      <w:r w:rsidR="00472D75">
        <w:rPr>
          <w:rFonts w:ascii="Times New Roman" w:eastAsia="Times New Roman" w:hAnsi="Times New Roman" w:cs="Times New Roman"/>
          <w:sz w:val="24"/>
          <w:szCs w:val="24"/>
        </w:rPr>
        <w:t>. When preprocessing th</w:t>
      </w:r>
      <w:r>
        <w:rPr>
          <w:rFonts w:ascii="Times New Roman" w:eastAsia="Times New Roman" w:hAnsi="Times New Roman" w:cs="Times New Roman"/>
          <w:sz w:val="24"/>
          <w:szCs w:val="24"/>
        </w:rPr>
        <w:t>es</w:t>
      </w:r>
      <w:r w:rsidR="00472D75">
        <w:rPr>
          <w:rFonts w:ascii="Times New Roman" w:eastAsia="Times New Roman" w:hAnsi="Times New Roman" w:cs="Times New Roman"/>
          <w:sz w:val="24"/>
          <w:szCs w:val="24"/>
        </w:rPr>
        <w:t xml:space="preserve">e images, </w:t>
      </w:r>
      <w:r>
        <w:rPr>
          <w:rFonts w:ascii="Times New Roman" w:eastAsia="Times New Roman" w:hAnsi="Times New Roman" w:cs="Times New Roman"/>
          <w:sz w:val="24"/>
          <w:szCs w:val="24"/>
        </w:rPr>
        <w:t>we first</w:t>
      </w:r>
      <w:r w:rsidR="00472D75">
        <w:rPr>
          <w:rFonts w:ascii="Times New Roman" w:eastAsia="Times New Roman" w:hAnsi="Times New Roman" w:cs="Times New Roman"/>
          <w:sz w:val="24"/>
          <w:szCs w:val="24"/>
        </w:rPr>
        <w:t xml:space="preserve"> adjust</w:t>
      </w:r>
      <w:r>
        <w:rPr>
          <w:rFonts w:ascii="Times New Roman" w:eastAsia="Times New Roman" w:hAnsi="Times New Roman" w:cs="Times New Roman"/>
          <w:sz w:val="24"/>
          <w:szCs w:val="24"/>
        </w:rPr>
        <w:t>ed</w:t>
      </w:r>
      <w:r w:rsidR="00472D75">
        <w:rPr>
          <w:rFonts w:ascii="Times New Roman" w:eastAsia="Times New Roman" w:hAnsi="Times New Roman" w:cs="Times New Roman"/>
          <w:sz w:val="24"/>
          <w:szCs w:val="24"/>
        </w:rPr>
        <w:t xml:space="preserve"> the sample size</w:t>
      </w:r>
      <w:r>
        <w:rPr>
          <w:rFonts w:ascii="Times New Roman" w:eastAsia="Times New Roman" w:hAnsi="Times New Roman" w:cs="Times New Roman"/>
          <w:sz w:val="24"/>
          <w:szCs w:val="24"/>
        </w:rPr>
        <w:t xml:space="preserve"> to ensure that the entire image collection is in the same sample size. </w:t>
      </w:r>
      <w:r w:rsidR="00472D75">
        <w:rPr>
          <w:rFonts w:ascii="Times New Roman" w:eastAsia="Times New Roman" w:hAnsi="Times New Roman" w:cs="Times New Roman"/>
          <w:sz w:val="24"/>
          <w:szCs w:val="24"/>
        </w:rPr>
        <w:t xml:space="preserve">The labels for the various characters are then converted from names to </w:t>
      </w:r>
      <w:r>
        <w:rPr>
          <w:rFonts w:ascii="Times New Roman" w:eastAsia="Times New Roman" w:hAnsi="Times New Roman" w:cs="Times New Roman"/>
          <w:sz w:val="24"/>
          <w:szCs w:val="24"/>
        </w:rPr>
        <w:t>n</w:t>
      </w:r>
      <w:r w:rsidR="00472D75">
        <w:rPr>
          <w:rFonts w:ascii="Times New Roman" w:eastAsia="Times New Roman" w:hAnsi="Times New Roman" w:cs="Times New Roman"/>
          <w:sz w:val="24"/>
          <w:szCs w:val="24"/>
        </w:rPr>
        <w:t>umbers</w:t>
      </w:r>
      <w:r>
        <w:rPr>
          <w:rFonts w:ascii="Times New Roman" w:eastAsia="Times New Roman" w:hAnsi="Times New Roman" w:cs="Times New Roman"/>
          <w:sz w:val="24"/>
          <w:szCs w:val="24"/>
        </w:rPr>
        <w:t xml:space="preserve">, and the </w:t>
      </w:r>
      <w:r w:rsidR="00472D75">
        <w:rPr>
          <w:rFonts w:ascii="Times New Roman" w:eastAsia="Times New Roman" w:hAnsi="Times New Roman" w:cs="Times New Roman"/>
          <w:sz w:val="24"/>
          <w:szCs w:val="24"/>
        </w:rPr>
        <w:t>dataset is divided into training set and test set.</w:t>
      </w:r>
      <w:r>
        <w:rPr>
          <w:rFonts w:ascii="Times New Roman" w:eastAsia="Times New Roman" w:hAnsi="Times New Roman" w:cs="Times New Roman"/>
          <w:sz w:val="24"/>
          <w:szCs w:val="24"/>
        </w:rPr>
        <w:t xml:space="preserve"> </w:t>
      </w:r>
      <w:bookmarkStart w:id="138" w:name="_3znysh7"/>
      <w:bookmarkEnd w:id="138"/>
      <w:r>
        <w:rPr>
          <w:rFonts w:ascii="Times New Roman" w:eastAsia="Times New Roman" w:hAnsi="Times New Roman" w:cs="Times New Roman"/>
          <w:color w:val="00000A"/>
          <w:sz w:val="24"/>
          <w:szCs w:val="24"/>
        </w:rPr>
        <w:t>For the core project scope, no other data sources have needed to be considered. This procedure will become more pertinent for the stretch goals section of the project</w:t>
      </w:r>
      <w:r w:rsidR="002B5C4B">
        <w:rPr>
          <w:rFonts w:ascii="Times New Roman" w:eastAsia="Times New Roman" w:hAnsi="Times New Roman" w:cs="Times New Roman"/>
          <w:color w:val="00000A"/>
          <w:sz w:val="24"/>
          <w:szCs w:val="24"/>
        </w:rPr>
        <w:t xml:space="preserve">. </w:t>
      </w:r>
    </w:p>
    <w:p w14:paraId="151EF9CD" w14:textId="2858AF02" w:rsidR="002E21BE"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39" w:name="_Toc14635008"/>
      <w:r>
        <w:rPr>
          <w:rFonts w:ascii="Times New Roman" w:hAnsi="Times New Roman" w:cs="Times New Roman"/>
          <w:b/>
          <w:bCs/>
          <w:color w:val="000000" w:themeColor="text1"/>
          <w:sz w:val="40"/>
          <w:szCs w:val="40"/>
        </w:rPr>
        <w:t>4</w:t>
      </w:r>
      <w:r w:rsidR="002E21BE">
        <w:rPr>
          <w:rFonts w:ascii="Times New Roman" w:hAnsi="Times New Roman" w:cs="Times New Roman"/>
          <w:b/>
          <w:bCs/>
          <w:color w:val="000000" w:themeColor="text1"/>
          <w:sz w:val="40"/>
          <w:szCs w:val="40"/>
        </w:rPr>
        <w:tab/>
        <w:t>Technology Exploration &amp; Setup</w:t>
      </w:r>
      <w:bookmarkEnd w:id="139"/>
    </w:p>
    <w:p w14:paraId="6061E5BE" w14:textId="15097EE9" w:rsidR="002E21BE" w:rsidRDefault="00891110" w:rsidP="00E02F48">
      <w:pPr>
        <w:pStyle w:val="Heading3"/>
        <w:spacing w:line="360" w:lineRule="auto"/>
        <w:rPr>
          <w:rFonts w:ascii="Times New Roman" w:hAnsi="Times New Roman" w:cs="Times New Roman"/>
          <w:b/>
          <w:bCs/>
          <w:color w:val="000000" w:themeColor="text1"/>
          <w:sz w:val="32"/>
          <w:szCs w:val="32"/>
        </w:rPr>
      </w:pPr>
      <w:bookmarkStart w:id="140" w:name="_Toc14635009"/>
      <w:r>
        <w:rPr>
          <w:rFonts w:ascii="Times New Roman" w:hAnsi="Times New Roman" w:cs="Times New Roman"/>
          <w:b/>
          <w:bCs/>
          <w:color w:val="000000" w:themeColor="text1"/>
          <w:sz w:val="32"/>
          <w:szCs w:val="32"/>
        </w:rPr>
        <w:t>4</w:t>
      </w:r>
      <w:r w:rsidR="002E21BE">
        <w:rPr>
          <w:rFonts w:ascii="Times New Roman" w:hAnsi="Times New Roman" w:cs="Times New Roman"/>
          <w:b/>
          <w:bCs/>
          <w:color w:val="000000" w:themeColor="text1"/>
          <w:sz w:val="32"/>
          <w:szCs w:val="32"/>
        </w:rPr>
        <w:t>.1</w:t>
      </w:r>
      <w:r w:rsidR="002E21BE">
        <w:rPr>
          <w:rFonts w:ascii="Times New Roman" w:hAnsi="Times New Roman" w:cs="Times New Roman"/>
          <w:b/>
          <w:bCs/>
          <w:color w:val="000000" w:themeColor="text1"/>
          <w:sz w:val="32"/>
          <w:szCs w:val="32"/>
        </w:rPr>
        <w:tab/>
        <w:t>Technology and Tools</w:t>
      </w:r>
      <w:bookmarkEnd w:id="140"/>
    </w:p>
    <w:tbl>
      <w:tblPr>
        <w:tblStyle w:val="TableGrid"/>
        <w:tblW w:w="0" w:type="auto"/>
        <w:tblLook w:val="04A0" w:firstRow="1" w:lastRow="0" w:firstColumn="1" w:lastColumn="0" w:noHBand="0" w:noVBand="1"/>
      </w:tblPr>
      <w:tblGrid>
        <w:gridCol w:w="4675"/>
        <w:gridCol w:w="4675"/>
      </w:tblGrid>
      <w:tr w:rsidR="00E20A52" w14:paraId="4669A619" w14:textId="77777777" w:rsidTr="00E20A52">
        <w:tc>
          <w:tcPr>
            <w:tcW w:w="4675" w:type="dxa"/>
          </w:tcPr>
          <w:p w14:paraId="6D3C6963" w14:textId="4F67D2EC" w:rsidR="00E20A52" w:rsidRPr="00E20A52" w:rsidRDefault="00E20A52"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Function</w:t>
            </w:r>
          </w:p>
        </w:tc>
        <w:tc>
          <w:tcPr>
            <w:tcW w:w="4675" w:type="dxa"/>
          </w:tcPr>
          <w:p w14:paraId="41A3DD32" w14:textId="591A57BD" w:rsidR="00E20A52" w:rsidRPr="00E20A52" w:rsidRDefault="00710CA1" w:rsidP="00E02F48">
            <w:pPr>
              <w:spacing w:line="360" w:lineRule="auto"/>
              <w:textAlignment w:val="top"/>
              <w:rPr>
                <w:rFonts w:ascii="Times New Roman" w:hAnsi="Times New Roman" w:cs="Times New Roman"/>
                <w:b/>
                <w:bCs/>
                <w:sz w:val="24"/>
                <w:szCs w:val="24"/>
              </w:rPr>
            </w:pPr>
            <w:r>
              <w:rPr>
                <w:rFonts w:ascii="Times New Roman" w:hAnsi="Times New Roman" w:cs="Times New Roman"/>
                <w:b/>
                <w:bCs/>
                <w:sz w:val="24"/>
                <w:szCs w:val="24"/>
              </w:rPr>
              <w:t>Technology/</w:t>
            </w:r>
            <w:r w:rsidR="00E20A52">
              <w:rPr>
                <w:rFonts w:ascii="Times New Roman" w:hAnsi="Times New Roman" w:cs="Times New Roman"/>
                <w:b/>
                <w:bCs/>
                <w:sz w:val="24"/>
                <w:szCs w:val="24"/>
              </w:rPr>
              <w:t>Tool</w:t>
            </w:r>
          </w:p>
        </w:tc>
      </w:tr>
      <w:tr w:rsidR="00E20A52" w14:paraId="5C1E7668" w14:textId="77777777" w:rsidTr="00E20A52">
        <w:tc>
          <w:tcPr>
            <w:tcW w:w="4675" w:type="dxa"/>
          </w:tcPr>
          <w:p w14:paraId="5E15EC3D" w14:textId="13220E1E"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File Repository</w:t>
            </w:r>
          </w:p>
        </w:tc>
        <w:tc>
          <w:tcPr>
            <w:tcW w:w="4675" w:type="dxa"/>
          </w:tcPr>
          <w:p w14:paraId="0A14D43A" w14:textId="04CBA81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GitHub, GitHub Desktop, GitLab, OneDrive</w:t>
            </w:r>
          </w:p>
        </w:tc>
      </w:tr>
      <w:tr w:rsidR="00E20A52" w14:paraId="01FC9BDA" w14:textId="77777777" w:rsidTr="00E20A52">
        <w:tc>
          <w:tcPr>
            <w:tcW w:w="4675" w:type="dxa"/>
          </w:tcPr>
          <w:p w14:paraId="17B15C9C" w14:textId="2B4AB793"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Development</w:t>
            </w:r>
          </w:p>
        </w:tc>
        <w:tc>
          <w:tcPr>
            <w:tcW w:w="4675" w:type="dxa"/>
          </w:tcPr>
          <w:p w14:paraId="0A3A8492" w14:textId="606CDA5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Jupyter Notebook</w:t>
            </w:r>
          </w:p>
        </w:tc>
      </w:tr>
      <w:tr w:rsidR="00E20A52" w14:paraId="3277F17F" w14:textId="77777777" w:rsidTr="00E20A52">
        <w:tc>
          <w:tcPr>
            <w:tcW w:w="4675" w:type="dxa"/>
          </w:tcPr>
          <w:p w14:paraId="52F3A042" w14:textId="6132E365"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Computing</w:t>
            </w:r>
          </w:p>
        </w:tc>
        <w:tc>
          <w:tcPr>
            <w:tcW w:w="4675" w:type="dxa"/>
          </w:tcPr>
          <w:p w14:paraId="6757E84E" w14:textId="4B6AA6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w:t>
            </w:r>
            <w:r w:rsidR="00710CA1">
              <w:rPr>
                <w:rFonts w:ascii="Times New Roman" w:hAnsi="Times New Roman" w:cs="Times New Roman"/>
                <w:sz w:val="24"/>
                <w:szCs w:val="24"/>
              </w:rPr>
              <w:t>RGO</w:t>
            </w:r>
            <w:r>
              <w:rPr>
                <w:rFonts w:ascii="Times New Roman" w:hAnsi="Times New Roman" w:cs="Times New Roman"/>
                <w:sz w:val="24"/>
                <w:szCs w:val="24"/>
              </w:rPr>
              <w:t>, AWS</w:t>
            </w:r>
          </w:p>
        </w:tc>
      </w:tr>
      <w:tr w:rsidR="00E20A52" w14:paraId="2869733D" w14:textId="77777777" w:rsidTr="00E20A52">
        <w:tc>
          <w:tcPr>
            <w:tcW w:w="4675" w:type="dxa"/>
          </w:tcPr>
          <w:p w14:paraId="3E7863F6" w14:textId="1E167394"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Primary Development Language</w:t>
            </w:r>
          </w:p>
        </w:tc>
        <w:tc>
          <w:tcPr>
            <w:tcW w:w="4675" w:type="dxa"/>
          </w:tcPr>
          <w:p w14:paraId="2B9FB181" w14:textId="5F11DFD1"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Python 3.7.2</w:t>
            </w:r>
          </w:p>
        </w:tc>
      </w:tr>
      <w:tr w:rsidR="00E20A52" w14:paraId="798DDF33" w14:textId="77777777" w:rsidTr="00E20A52">
        <w:tc>
          <w:tcPr>
            <w:tcW w:w="4675" w:type="dxa"/>
          </w:tcPr>
          <w:p w14:paraId="7076A8AC" w14:textId="33090016"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ML Libraries</w:t>
            </w:r>
          </w:p>
        </w:tc>
        <w:tc>
          <w:tcPr>
            <w:tcW w:w="4675" w:type="dxa"/>
          </w:tcPr>
          <w:p w14:paraId="1331D38F" w14:textId="34BBDC8B" w:rsidR="00E20A52" w:rsidRDefault="00E20A52" w:rsidP="00E02F48">
            <w:pPr>
              <w:spacing w:line="360" w:lineRule="auto"/>
              <w:textAlignment w:val="top"/>
              <w:rPr>
                <w:rFonts w:ascii="Times New Roman" w:hAnsi="Times New Roman" w:cs="Times New Roman"/>
                <w:sz w:val="24"/>
                <w:szCs w:val="24"/>
              </w:rPr>
            </w:pPr>
            <w:r w:rsidRPr="00CE08AA">
              <w:rPr>
                <w:rFonts w:ascii="Times New Roman" w:hAnsi="Times New Roman" w:cs="Times New Roman"/>
                <w:sz w:val="24"/>
                <w:szCs w:val="24"/>
              </w:rPr>
              <w:t>Tensor</w:t>
            </w:r>
            <w:r w:rsidR="00142E47">
              <w:rPr>
                <w:rFonts w:ascii="Times New Roman" w:hAnsi="Times New Roman" w:cs="Times New Roman"/>
                <w:sz w:val="24"/>
                <w:szCs w:val="24"/>
              </w:rPr>
              <w:t>F</w:t>
            </w:r>
            <w:r w:rsidRPr="00CE08AA">
              <w:rPr>
                <w:rFonts w:ascii="Times New Roman" w:hAnsi="Times New Roman" w:cs="Times New Roman"/>
                <w:sz w:val="24"/>
                <w:szCs w:val="24"/>
              </w:rPr>
              <w:t xml:space="preserve">low, </w:t>
            </w:r>
            <w:r w:rsidR="00710CA1">
              <w:rPr>
                <w:rFonts w:ascii="Times New Roman" w:hAnsi="Times New Roman" w:cs="Times New Roman"/>
                <w:sz w:val="24"/>
                <w:szCs w:val="24"/>
              </w:rPr>
              <w:t xml:space="preserve">TensorBoard, </w:t>
            </w:r>
            <w:r w:rsidRPr="00CE08AA">
              <w:rPr>
                <w:rFonts w:ascii="Times New Roman" w:hAnsi="Times New Roman" w:cs="Times New Roman"/>
                <w:sz w:val="24"/>
                <w:szCs w:val="24"/>
              </w:rPr>
              <w:t>Keras, PyTorch</w:t>
            </w:r>
          </w:p>
        </w:tc>
      </w:tr>
      <w:tr w:rsidR="00E20A52" w14:paraId="33034B1D" w14:textId="77777777" w:rsidTr="00E20A52">
        <w:tc>
          <w:tcPr>
            <w:tcW w:w="4675" w:type="dxa"/>
          </w:tcPr>
          <w:p w14:paraId="52B8A7F4" w14:textId="4FCFF16C"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Agile Board</w:t>
            </w:r>
          </w:p>
        </w:tc>
        <w:tc>
          <w:tcPr>
            <w:tcW w:w="4675" w:type="dxa"/>
          </w:tcPr>
          <w:p w14:paraId="1110225F" w14:textId="1C89DFC8"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YouTrack</w:t>
            </w:r>
          </w:p>
        </w:tc>
      </w:tr>
      <w:tr w:rsidR="00E20A52" w14:paraId="700B0895" w14:textId="77777777" w:rsidTr="00E20A52">
        <w:tc>
          <w:tcPr>
            <w:tcW w:w="4675" w:type="dxa"/>
          </w:tcPr>
          <w:p w14:paraId="20655EA5" w14:textId="4170F467"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Collaboration</w:t>
            </w:r>
          </w:p>
        </w:tc>
        <w:tc>
          <w:tcPr>
            <w:tcW w:w="4675" w:type="dxa"/>
          </w:tcPr>
          <w:p w14:paraId="6BECA1E0" w14:textId="48982AE9" w:rsidR="00E20A52" w:rsidRDefault="00E20A52" w:rsidP="00E02F48">
            <w:pPr>
              <w:spacing w:line="360" w:lineRule="auto"/>
              <w:textAlignment w:val="top"/>
              <w:rPr>
                <w:rFonts w:ascii="Times New Roman" w:hAnsi="Times New Roman" w:cs="Times New Roman"/>
                <w:sz w:val="24"/>
                <w:szCs w:val="24"/>
              </w:rPr>
            </w:pPr>
            <w:r>
              <w:rPr>
                <w:rFonts w:ascii="Times New Roman" w:hAnsi="Times New Roman" w:cs="Times New Roman"/>
                <w:sz w:val="24"/>
                <w:szCs w:val="24"/>
              </w:rPr>
              <w:t>Blackboard, Slack, WhatsApp, Cisco Webex</w:t>
            </w:r>
          </w:p>
        </w:tc>
      </w:tr>
    </w:tbl>
    <w:p w14:paraId="6052DDD8" w14:textId="77777777" w:rsidR="00E20A52" w:rsidRDefault="00E20A52" w:rsidP="00E02F48">
      <w:pPr>
        <w:spacing w:after="0" w:line="360" w:lineRule="auto"/>
        <w:textAlignment w:val="top"/>
        <w:rPr>
          <w:rFonts w:ascii="Times New Roman" w:hAnsi="Times New Roman" w:cs="Times New Roman"/>
          <w:sz w:val="24"/>
          <w:szCs w:val="24"/>
        </w:rPr>
      </w:pPr>
    </w:p>
    <w:p w14:paraId="15A52E89" w14:textId="74BA5C9F" w:rsidR="00472D75" w:rsidRPr="002E21BE" w:rsidRDefault="00472D75" w:rsidP="00E02F48">
      <w:pPr>
        <w:pStyle w:val="Heading3"/>
        <w:numPr>
          <w:ilvl w:val="1"/>
          <w:numId w:val="27"/>
        </w:numPr>
        <w:spacing w:line="360" w:lineRule="auto"/>
        <w:rPr>
          <w:rFonts w:ascii="Times New Roman" w:hAnsi="Times New Roman" w:cs="Times New Roman"/>
          <w:b/>
          <w:bCs/>
          <w:color w:val="000000" w:themeColor="text1"/>
          <w:sz w:val="32"/>
          <w:szCs w:val="32"/>
        </w:rPr>
      </w:pPr>
      <w:bookmarkStart w:id="141" w:name="_Toc14635010"/>
      <w:r>
        <w:rPr>
          <w:rFonts w:ascii="Times New Roman" w:hAnsi="Times New Roman" w:cs="Times New Roman"/>
          <w:b/>
          <w:bCs/>
          <w:color w:val="000000" w:themeColor="text1"/>
          <w:sz w:val="32"/>
          <w:szCs w:val="32"/>
        </w:rPr>
        <w:t>Assumptions and Risks</w:t>
      </w:r>
      <w:bookmarkEnd w:id="141"/>
    </w:p>
    <w:p w14:paraId="55908FC8" w14:textId="01C2642B" w:rsidR="00E02F48" w:rsidRPr="00E02F48" w:rsidRDefault="00E02F48" w:rsidP="00E02F48">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Assumptions</w:t>
      </w:r>
    </w:p>
    <w:p w14:paraId="296CC3A2" w14:textId="3A25C202" w:rsidR="00472D75" w:rsidRPr="00CE08AA" w:rsidRDefault="00472D75" w:rsidP="00E02F48">
      <w:pPr>
        <w:pStyle w:val="ListParagraph"/>
        <w:numPr>
          <w:ilvl w:val="0"/>
          <w:numId w:val="1"/>
        </w:numPr>
        <w:spacing w:line="360" w:lineRule="auto"/>
        <w:jc w:val="both"/>
        <w:rPr>
          <w:rFonts w:ascii="Times New Roman" w:eastAsia="Times New Roman" w:hAnsi="Times New Roman" w:cs="Times New Roman"/>
          <w:sz w:val="24"/>
          <w:szCs w:val="24"/>
        </w:rPr>
      </w:pPr>
      <w:r w:rsidRPr="00CE08AA">
        <w:rPr>
          <w:rFonts w:ascii="Times New Roman" w:eastAsia="Times New Roman" w:hAnsi="Times New Roman" w:cs="Times New Roman"/>
          <w:sz w:val="24"/>
          <w:szCs w:val="24"/>
        </w:rPr>
        <w:t>Images in the dataset are distinct enough to train an image recognition model.</w:t>
      </w:r>
    </w:p>
    <w:p w14:paraId="4C99E555" w14:textId="17F71CD4" w:rsidR="00472D75" w:rsidRPr="002E21BE" w:rsidRDefault="00C95F61" w:rsidP="00E02F48">
      <w:pPr>
        <w:pStyle w:val="ListParagraph"/>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of images in each data</w:t>
      </w:r>
      <w:r w:rsidR="00472D75" w:rsidRPr="00CE08AA">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is sufficient to</w:t>
      </w:r>
      <w:r w:rsidR="00472D75" w:rsidRPr="00CE08AA">
        <w:rPr>
          <w:rFonts w:ascii="Times New Roman" w:eastAsia="Times New Roman" w:hAnsi="Times New Roman" w:cs="Times New Roman"/>
          <w:sz w:val="24"/>
          <w:szCs w:val="24"/>
        </w:rPr>
        <w:t xml:space="preserve"> meet the minimal threshold to train a model that can predict with good accuracy.</w:t>
      </w:r>
    </w:p>
    <w:p w14:paraId="1808D5CF" w14:textId="763714CC" w:rsidR="00E02F48" w:rsidRPr="00E02F48" w:rsidRDefault="00E02F48" w:rsidP="00E02F48">
      <w:pPr>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Risks</w:t>
      </w:r>
    </w:p>
    <w:p w14:paraId="698B9861" w14:textId="7FD7E212" w:rsidR="00472D75" w:rsidRPr="00710CA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lastRenderedPageBreak/>
        <w:t xml:space="preserve">Computing power required to run image detection code can be high.  </w:t>
      </w:r>
      <w:r w:rsidR="00710CA1">
        <w:rPr>
          <w:rFonts w:ascii="Times New Roman" w:eastAsia="Times New Roman" w:hAnsi="Times New Roman" w:cs="Times New Roman"/>
          <w:sz w:val="24"/>
          <w:szCs w:val="24"/>
        </w:rPr>
        <w:t>There is a r</w:t>
      </w:r>
      <w:r w:rsidRPr="00C95F61">
        <w:rPr>
          <w:rFonts w:ascii="Times New Roman" w:eastAsia="Times New Roman" w:hAnsi="Times New Roman" w:cs="Times New Roman"/>
          <w:sz w:val="24"/>
          <w:szCs w:val="24"/>
        </w:rPr>
        <w:t xml:space="preserve">isk </w:t>
      </w:r>
      <w:r w:rsidR="00710CA1">
        <w:rPr>
          <w:rFonts w:ascii="Times New Roman" w:eastAsia="Times New Roman" w:hAnsi="Times New Roman" w:cs="Times New Roman"/>
          <w:sz w:val="24"/>
          <w:szCs w:val="24"/>
        </w:rPr>
        <w:t>that the</w:t>
      </w:r>
      <w:r w:rsidRPr="00C95F61">
        <w:rPr>
          <w:rFonts w:ascii="Times New Roman" w:eastAsia="Times New Roman" w:hAnsi="Times New Roman" w:cs="Times New Roman"/>
          <w:sz w:val="24"/>
          <w:szCs w:val="24"/>
        </w:rPr>
        <w:t xml:space="preserve"> programs </w:t>
      </w:r>
      <w:r w:rsidR="00710CA1">
        <w:rPr>
          <w:rFonts w:ascii="Times New Roman" w:eastAsia="Times New Roman" w:hAnsi="Times New Roman" w:cs="Times New Roman"/>
          <w:sz w:val="24"/>
          <w:szCs w:val="24"/>
        </w:rPr>
        <w:t>will take too long to run</w:t>
      </w:r>
      <w:r w:rsidRPr="00C95F61">
        <w:rPr>
          <w:rFonts w:ascii="Times New Roman" w:eastAsia="Times New Roman" w:hAnsi="Times New Roman" w:cs="Times New Roman"/>
          <w:sz w:val="24"/>
          <w:szCs w:val="24"/>
        </w:rPr>
        <w:t xml:space="preserve">.  </w:t>
      </w:r>
      <w:r w:rsidR="00C95F61" w:rsidRPr="00710CA1">
        <w:rPr>
          <w:rFonts w:ascii="Times New Roman" w:eastAsia="Times New Roman" w:hAnsi="Times New Roman" w:cs="Times New Roman"/>
          <w:sz w:val="24"/>
          <w:szCs w:val="24"/>
        </w:rPr>
        <w:t>In many cases, A</w:t>
      </w:r>
      <w:r w:rsidR="00710CA1" w:rsidRPr="00710CA1">
        <w:rPr>
          <w:rFonts w:ascii="Times New Roman" w:eastAsia="Times New Roman" w:hAnsi="Times New Roman" w:cs="Times New Roman"/>
          <w:sz w:val="24"/>
          <w:szCs w:val="24"/>
        </w:rPr>
        <w:t>RGO</w:t>
      </w:r>
      <w:r w:rsidR="00C95F61" w:rsidRPr="00710CA1">
        <w:rPr>
          <w:rFonts w:ascii="Times New Roman" w:eastAsia="Times New Roman" w:hAnsi="Times New Roman" w:cs="Times New Roman"/>
          <w:sz w:val="24"/>
          <w:szCs w:val="24"/>
        </w:rPr>
        <w:t xml:space="preserve"> has been unable to perform image recognition on more than a few characters due to limits on memory consumption when running. </w:t>
      </w:r>
      <w:r w:rsidRPr="00710CA1">
        <w:rPr>
          <w:rFonts w:ascii="Times New Roman" w:eastAsia="Times New Roman" w:hAnsi="Times New Roman" w:cs="Times New Roman"/>
          <w:sz w:val="24"/>
          <w:szCs w:val="24"/>
        </w:rPr>
        <w:t xml:space="preserve">This </w:t>
      </w:r>
      <w:r w:rsidR="00C95F61" w:rsidRPr="00710CA1">
        <w:rPr>
          <w:rFonts w:ascii="Times New Roman" w:eastAsia="Times New Roman" w:hAnsi="Times New Roman" w:cs="Times New Roman"/>
          <w:sz w:val="24"/>
          <w:szCs w:val="24"/>
        </w:rPr>
        <w:t>impacts</w:t>
      </w:r>
      <w:r w:rsidRPr="00710CA1">
        <w:rPr>
          <w:rFonts w:ascii="Times New Roman" w:eastAsia="Times New Roman" w:hAnsi="Times New Roman" w:cs="Times New Roman"/>
          <w:sz w:val="24"/>
          <w:szCs w:val="24"/>
        </w:rPr>
        <w:t xml:space="preserve"> the amount of time the team has to test and implement</w:t>
      </w:r>
      <w:r w:rsidR="00C95F61" w:rsidRPr="00710CA1">
        <w:rPr>
          <w:rFonts w:ascii="Times New Roman" w:eastAsia="Times New Roman" w:hAnsi="Times New Roman" w:cs="Times New Roman"/>
          <w:sz w:val="24"/>
          <w:szCs w:val="24"/>
        </w:rPr>
        <w:t xml:space="preserve">, as well as the success of the model in </w:t>
      </w:r>
      <w:r w:rsidR="00710CA1">
        <w:rPr>
          <w:rFonts w:ascii="Times New Roman" w:eastAsia="Times New Roman" w:hAnsi="Times New Roman" w:cs="Times New Roman"/>
          <w:sz w:val="24"/>
          <w:szCs w:val="24"/>
        </w:rPr>
        <w:t xml:space="preserve">correctly </w:t>
      </w:r>
      <w:r w:rsidR="00C95F61" w:rsidRPr="00710CA1">
        <w:rPr>
          <w:rFonts w:ascii="Times New Roman" w:eastAsia="Times New Roman" w:hAnsi="Times New Roman" w:cs="Times New Roman"/>
          <w:sz w:val="24"/>
          <w:szCs w:val="24"/>
        </w:rPr>
        <w:t xml:space="preserve">identifying many </w:t>
      </w:r>
      <w:r w:rsidR="00710CA1">
        <w:rPr>
          <w:rFonts w:ascii="Times New Roman" w:eastAsia="Times New Roman" w:hAnsi="Times New Roman" w:cs="Times New Roman"/>
          <w:sz w:val="24"/>
          <w:szCs w:val="24"/>
        </w:rPr>
        <w:t xml:space="preserve">of the </w:t>
      </w:r>
      <w:r w:rsidR="00C95F61" w:rsidRPr="00710CA1">
        <w:rPr>
          <w:rFonts w:ascii="Times New Roman" w:eastAsia="Times New Roman" w:hAnsi="Times New Roman" w:cs="Times New Roman"/>
          <w:sz w:val="24"/>
          <w:szCs w:val="24"/>
        </w:rPr>
        <w:t>Simpsons characters</w:t>
      </w:r>
      <w:r w:rsidRPr="00710CA1">
        <w:rPr>
          <w:rFonts w:ascii="Times New Roman" w:eastAsia="Times New Roman" w:hAnsi="Times New Roman" w:cs="Times New Roman"/>
          <w:sz w:val="24"/>
          <w:szCs w:val="24"/>
        </w:rPr>
        <w:t>.</w:t>
      </w:r>
      <w:r w:rsidR="00C95F61" w:rsidRPr="00710CA1">
        <w:rPr>
          <w:rFonts w:ascii="Times New Roman" w:eastAsia="Times New Roman" w:hAnsi="Times New Roman" w:cs="Times New Roman"/>
          <w:sz w:val="24"/>
          <w:szCs w:val="24"/>
        </w:rPr>
        <w:t xml:space="preserve"> This could maybe be mitigated by using</w:t>
      </w:r>
      <w:r w:rsidRPr="00710CA1">
        <w:rPr>
          <w:rFonts w:ascii="Times New Roman" w:eastAsia="Times New Roman" w:hAnsi="Times New Roman" w:cs="Times New Roman"/>
          <w:sz w:val="24"/>
          <w:szCs w:val="24"/>
        </w:rPr>
        <w:t xml:space="preserve"> GMU’s </w:t>
      </w:r>
      <w:r w:rsidR="00710CA1" w:rsidRPr="00710CA1">
        <w:rPr>
          <w:rFonts w:ascii="Times New Roman" w:eastAsia="Times New Roman" w:hAnsi="Times New Roman" w:cs="Times New Roman"/>
          <w:sz w:val="24"/>
          <w:szCs w:val="24"/>
        </w:rPr>
        <w:t>ARGO</w:t>
      </w:r>
      <w:r w:rsidRPr="00710CA1">
        <w:rPr>
          <w:rFonts w:ascii="Times New Roman" w:eastAsia="Times New Roman" w:hAnsi="Times New Roman" w:cs="Times New Roman"/>
          <w:sz w:val="24"/>
          <w:szCs w:val="24"/>
        </w:rPr>
        <w:t xml:space="preserve"> cluster.</w:t>
      </w:r>
    </w:p>
    <w:p w14:paraId="5B3C37CA" w14:textId="521E5E27" w:rsidR="00472D75" w:rsidRPr="00C95F61" w:rsidRDefault="00472D75" w:rsidP="00E02F48">
      <w:pPr>
        <w:pStyle w:val="ListParagraph"/>
        <w:numPr>
          <w:ilvl w:val="0"/>
          <w:numId w:val="1"/>
        </w:numPr>
        <w:spacing w:line="360" w:lineRule="auto"/>
        <w:rPr>
          <w:rFonts w:ascii="Times New Roman" w:eastAsia="Times New Roman" w:hAnsi="Times New Roman" w:cs="Times New Roman"/>
          <w:sz w:val="24"/>
          <w:szCs w:val="24"/>
        </w:rPr>
      </w:pPr>
      <w:r w:rsidRPr="00C95F61">
        <w:rPr>
          <w:rFonts w:ascii="Times New Roman" w:eastAsia="Times New Roman" w:hAnsi="Times New Roman" w:cs="Times New Roman"/>
          <w:sz w:val="24"/>
          <w:szCs w:val="24"/>
        </w:rPr>
        <w:t>Scope includes a few aspirational items</w:t>
      </w:r>
      <w:r w:rsidR="00C95F61" w:rsidRPr="00C95F61">
        <w:rPr>
          <w:rFonts w:ascii="Times New Roman" w:eastAsia="Times New Roman" w:hAnsi="Times New Roman" w:cs="Times New Roman"/>
          <w:sz w:val="24"/>
          <w:szCs w:val="24"/>
        </w:rPr>
        <w:t xml:space="preserve"> whose completeness</w:t>
      </w:r>
      <w:r w:rsidRPr="00C95F61">
        <w:rPr>
          <w:rFonts w:ascii="Times New Roman" w:eastAsia="Times New Roman" w:hAnsi="Times New Roman" w:cs="Times New Roman"/>
          <w:sz w:val="24"/>
          <w:szCs w:val="24"/>
        </w:rPr>
        <w:t xml:space="preserve"> will be directly dependent on available time.</w:t>
      </w:r>
      <w:r w:rsidR="00C95F61">
        <w:rPr>
          <w:rFonts w:ascii="Times New Roman" w:eastAsia="Times New Roman" w:hAnsi="Times New Roman" w:cs="Times New Roman"/>
          <w:sz w:val="24"/>
          <w:szCs w:val="24"/>
        </w:rPr>
        <w:t xml:space="preserve"> </w:t>
      </w:r>
      <w:r w:rsidRPr="00C95F61">
        <w:rPr>
          <w:rFonts w:ascii="Times New Roman" w:eastAsia="Times New Roman" w:hAnsi="Times New Roman" w:cs="Times New Roman"/>
          <w:sz w:val="24"/>
          <w:szCs w:val="24"/>
        </w:rPr>
        <w:t>Prioritiz</w:t>
      </w:r>
      <w:r w:rsidR="00C95F61">
        <w:rPr>
          <w:rFonts w:ascii="Times New Roman" w:eastAsia="Times New Roman" w:hAnsi="Times New Roman" w:cs="Times New Roman"/>
          <w:sz w:val="24"/>
          <w:szCs w:val="24"/>
        </w:rPr>
        <w:t xml:space="preserve">ing </w:t>
      </w:r>
      <w:r w:rsidRPr="00C95F61">
        <w:rPr>
          <w:rFonts w:ascii="Times New Roman" w:eastAsia="Times New Roman" w:hAnsi="Times New Roman" w:cs="Times New Roman"/>
          <w:sz w:val="24"/>
          <w:szCs w:val="24"/>
        </w:rPr>
        <w:t>tasks and communica</w:t>
      </w:r>
      <w:r w:rsidR="00C95F61">
        <w:rPr>
          <w:rFonts w:ascii="Times New Roman" w:eastAsia="Times New Roman" w:hAnsi="Times New Roman" w:cs="Times New Roman"/>
          <w:sz w:val="24"/>
          <w:szCs w:val="24"/>
        </w:rPr>
        <w:t>ting</w:t>
      </w:r>
      <w:r w:rsidRPr="00C95F61">
        <w:rPr>
          <w:rFonts w:ascii="Times New Roman" w:eastAsia="Times New Roman" w:hAnsi="Times New Roman" w:cs="Times New Roman"/>
          <w:sz w:val="24"/>
          <w:szCs w:val="24"/>
        </w:rPr>
        <w:t xml:space="preserve"> with team</w:t>
      </w:r>
      <w:r w:rsidR="00C95F61">
        <w:rPr>
          <w:rFonts w:ascii="Times New Roman" w:eastAsia="Times New Roman" w:hAnsi="Times New Roman" w:cs="Times New Roman"/>
          <w:sz w:val="24"/>
          <w:szCs w:val="24"/>
        </w:rPr>
        <w:t xml:space="preserve"> members and professors is in full swing to mitigate this risk as much as possible.</w:t>
      </w:r>
    </w:p>
    <w:p w14:paraId="303522B1" w14:textId="7115A7BE" w:rsidR="00FD48E4" w:rsidRPr="007F1710" w:rsidRDefault="00891110" w:rsidP="00E02F48">
      <w:pPr>
        <w:pStyle w:val="Heading3"/>
        <w:spacing w:line="360" w:lineRule="auto"/>
        <w:rPr>
          <w:rFonts w:ascii="Times New Roman" w:hAnsi="Times New Roman" w:cs="Times New Roman"/>
          <w:b/>
          <w:bCs/>
          <w:color w:val="000000" w:themeColor="text1"/>
          <w:sz w:val="40"/>
          <w:szCs w:val="40"/>
        </w:rPr>
      </w:pPr>
      <w:bookmarkStart w:id="142" w:name="_Toc14635011"/>
      <w:r>
        <w:rPr>
          <w:rFonts w:ascii="Times New Roman" w:hAnsi="Times New Roman" w:cs="Times New Roman"/>
          <w:b/>
          <w:bCs/>
          <w:color w:val="000000" w:themeColor="text1"/>
          <w:sz w:val="40"/>
          <w:szCs w:val="40"/>
        </w:rPr>
        <w:t>5</w:t>
      </w:r>
      <w:r w:rsidR="00FD48E4">
        <w:rPr>
          <w:rFonts w:ascii="Times New Roman" w:hAnsi="Times New Roman" w:cs="Times New Roman"/>
          <w:b/>
          <w:bCs/>
          <w:color w:val="000000" w:themeColor="text1"/>
          <w:sz w:val="40"/>
          <w:szCs w:val="40"/>
        </w:rPr>
        <w:tab/>
        <w:t>Development: Analytics &amp; Algorithms</w:t>
      </w:r>
      <w:bookmarkEnd w:id="142"/>
    </w:p>
    <w:p w14:paraId="01809FC5" w14:textId="77777777" w:rsidR="002E21BE" w:rsidRPr="00317184" w:rsidRDefault="00FD48E4" w:rsidP="00E02F48">
      <w:pPr>
        <w:spacing w:line="360" w:lineRule="auto"/>
        <w:rPr>
          <w:rFonts w:ascii="Times New Roman" w:hAnsi="Times New Roman" w:cs="Times New Roman"/>
          <w:bCs/>
          <w:sz w:val="24"/>
          <w:szCs w:val="24"/>
        </w:rPr>
      </w:pPr>
      <w:r w:rsidRPr="00317184">
        <w:rPr>
          <w:rFonts w:ascii="Times New Roman" w:hAnsi="Times New Roman" w:cs="Times New Roman"/>
          <w:bCs/>
          <w:sz w:val="24"/>
          <w:szCs w:val="24"/>
        </w:rPr>
        <w:t>This represents the core project scope.</w:t>
      </w:r>
    </w:p>
    <w:p w14:paraId="3E7DF646" w14:textId="7DCB44EB"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43" w:name="_Toc14635012"/>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.1</w:t>
      </w:r>
      <w:r w:rsidR="00FD48E4">
        <w:rPr>
          <w:rFonts w:ascii="Times New Roman" w:hAnsi="Times New Roman" w:cs="Times New Roman"/>
          <w:b/>
          <w:bCs/>
          <w:color w:val="000000" w:themeColor="text1"/>
          <w:sz w:val="32"/>
          <w:szCs w:val="32"/>
        </w:rPr>
        <w:tab/>
        <w:t>Neural Net</w:t>
      </w:r>
      <w:r w:rsidR="00C95F61">
        <w:rPr>
          <w:rFonts w:ascii="Times New Roman" w:hAnsi="Times New Roman" w:cs="Times New Roman"/>
          <w:b/>
          <w:bCs/>
          <w:color w:val="000000" w:themeColor="text1"/>
          <w:sz w:val="32"/>
          <w:szCs w:val="32"/>
        </w:rPr>
        <w:t>work</w:t>
      </w:r>
      <w:r w:rsidR="00FD48E4">
        <w:rPr>
          <w:rFonts w:ascii="Times New Roman" w:hAnsi="Times New Roman" w:cs="Times New Roman"/>
          <w:b/>
          <w:bCs/>
          <w:color w:val="000000" w:themeColor="text1"/>
          <w:sz w:val="32"/>
          <w:szCs w:val="32"/>
        </w:rPr>
        <w:t xml:space="preserve"> Architectures</w:t>
      </w:r>
      <w:bookmarkEnd w:id="143"/>
    </w:p>
    <w:p w14:paraId="01DAC266" w14:textId="16FEB0AB"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As part of our core project development scope, </w:t>
      </w:r>
      <w:r w:rsidR="00C95F61">
        <w:rPr>
          <w:rFonts w:ascii="Times New Roman" w:hAnsi="Times New Roman" w:cs="Times New Roman"/>
          <w:sz w:val="24"/>
          <w:szCs w:val="24"/>
        </w:rPr>
        <w:t>an understanding of six neural network architectures is necessary</w:t>
      </w:r>
      <w:r>
        <w:rPr>
          <w:rFonts w:ascii="Times New Roman" w:hAnsi="Times New Roman" w:cs="Times New Roman"/>
          <w:sz w:val="24"/>
          <w:szCs w:val="24"/>
        </w:rPr>
        <w:t xml:space="preserve">. </w:t>
      </w:r>
      <w:r w:rsidR="00C95F61">
        <w:rPr>
          <w:rFonts w:ascii="Times New Roman" w:hAnsi="Times New Roman" w:cs="Times New Roman"/>
          <w:sz w:val="24"/>
          <w:szCs w:val="24"/>
        </w:rPr>
        <w:t>This understanding allows</w:t>
      </w:r>
      <w:r>
        <w:rPr>
          <w:rFonts w:ascii="Times New Roman" w:hAnsi="Times New Roman" w:cs="Times New Roman"/>
          <w:sz w:val="24"/>
          <w:szCs w:val="24"/>
        </w:rPr>
        <w:t xml:space="preserve"> us to compare and contrast the accuracy, performance and other metrics associated with these various architectures. </w:t>
      </w:r>
      <w:r w:rsidR="00C95F61">
        <w:rPr>
          <w:rFonts w:ascii="Times New Roman" w:hAnsi="Times New Roman" w:cs="Times New Roman"/>
          <w:sz w:val="24"/>
          <w:szCs w:val="24"/>
        </w:rPr>
        <w:t>These six neural network architectures are…</w:t>
      </w:r>
    </w:p>
    <w:p w14:paraId="40606C6B"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Convolutional Neural Network (CNN)</w:t>
      </w:r>
    </w:p>
    <w:p w14:paraId="654AF6BC" w14:textId="278B55FE"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Faster R-CNN </w:t>
      </w:r>
      <w:r w:rsidR="0079772C">
        <w:rPr>
          <w:rFonts w:ascii="Times New Roman" w:hAnsi="Times New Roman" w:cs="Times New Roman"/>
          <w:sz w:val="24"/>
          <w:szCs w:val="24"/>
        </w:rPr>
        <w:t>(</w:t>
      </w:r>
      <w:r>
        <w:rPr>
          <w:rFonts w:ascii="Times New Roman" w:hAnsi="Times New Roman" w:cs="Times New Roman"/>
          <w:sz w:val="24"/>
          <w:szCs w:val="24"/>
        </w:rPr>
        <w:t xml:space="preserve">with different </w:t>
      </w:r>
      <w:r w:rsidR="0079772C">
        <w:rPr>
          <w:rFonts w:ascii="Times New Roman" w:hAnsi="Times New Roman" w:cs="Times New Roman"/>
          <w:sz w:val="24"/>
          <w:szCs w:val="24"/>
        </w:rPr>
        <w:t>h</w:t>
      </w:r>
      <w:r>
        <w:rPr>
          <w:rFonts w:ascii="Times New Roman" w:hAnsi="Times New Roman" w:cs="Times New Roman"/>
          <w:sz w:val="24"/>
          <w:szCs w:val="24"/>
        </w:rPr>
        <w:t>yper parameter</w:t>
      </w:r>
      <w:r w:rsidR="0079772C">
        <w:rPr>
          <w:rFonts w:ascii="Times New Roman" w:hAnsi="Times New Roman" w:cs="Times New Roman"/>
          <w:sz w:val="24"/>
          <w:szCs w:val="24"/>
        </w:rPr>
        <w:t>s)</w:t>
      </w:r>
    </w:p>
    <w:p w14:paraId="07E8888E" w14:textId="77777777"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YOLO (You only look once)</w:t>
      </w:r>
    </w:p>
    <w:p w14:paraId="5C030A37" w14:textId="1529F533" w:rsidR="00FD48E4" w:rsidRDefault="00FD48E4" w:rsidP="00E02F48">
      <w:pPr>
        <w:pStyle w:val="ListParagraph"/>
        <w:widowControl w:val="0"/>
        <w:numPr>
          <w:ilvl w:val="0"/>
          <w:numId w:val="22"/>
        </w:numPr>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Single shot Multi-box detection (SSD).</w:t>
      </w:r>
    </w:p>
    <w:p w14:paraId="7BABCAE6" w14:textId="36F9086D"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44" w:name="_Toc14635013"/>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.2</w:t>
      </w:r>
      <w:r w:rsidR="00FD48E4">
        <w:rPr>
          <w:rFonts w:ascii="Times New Roman" w:hAnsi="Times New Roman" w:cs="Times New Roman"/>
          <w:b/>
          <w:bCs/>
          <w:color w:val="000000" w:themeColor="text1"/>
          <w:sz w:val="32"/>
          <w:szCs w:val="32"/>
        </w:rPr>
        <w:tab/>
        <w:t xml:space="preserve">Deep Learning </w:t>
      </w:r>
      <w:r w:rsidR="009D6B36">
        <w:rPr>
          <w:rFonts w:ascii="Times New Roman" w:hAnsi="Times New Roman" w:cs="Times New Roman"/>
          <w:b/>
          <w:bCs/>
          <w:color w:val="000000" w:themeColor="text1"/>
          <w:sz w:val="32"/>
          <w:szCs w:val="32"/>
        </w:rPr>
        <w:t>Research</w:t>
      </w:r>
      <w:bookmarkEnd w:id="144"/>
    </w:p>
    <w:p w14:paraId="2C3DCBFB" w14:textId="4C3A9DEF"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w:t>
      </w:r>
      <w:r w:rsidR="00C95F61">
        <w:rPr>
          <w:rFonts w:ascii="Times New Roman" w:hAnsi="Times New Roman" w:cs="Times New Roman"/>
          <w:sz w:val="24"/>
          <w:szCs w:val="24"/>
        </w:rPr>
        <w:t>of d</w:t>
      </w:r>
      <w:r>
        <w:rPr>
          <w:rFonts w:ascii="Times New Roman" w:hAnsi="Times New Roman" w:cs="Times New Roman"/>
          <w:sz w:val="24"/>
          <w:szCs w:val="24"/>
        </w:rPr>
        <w:t xml:space="preserve">eep </w:t>
      </w:r>
      <w:r w:rsidR="00C95F61">
        <w:rPr>
          <w:rFonts w:ascii="Times New Roman" w:hAnsi="Times New Roman" w:cs="Times New Roman"/>
          <w:sz w:val="24"/>
          <w:szCs w:val="24"/>
        </w:rPr>
        <w:t>l</w:t>
      </w:r>
      <w:r>
        <w:rPr>
          <w:rFonts w:ascii="Times New Roman" w:hAnsi="Times New Roman" w:cs="Times New Roman"/>
          <w:sz w:val="24"/>
          <w:szCs w:val="24"/>
        </w:rPr>
        <w:t xml:space="preserve">earning </w:t>
      </w:r>
      <w:r w:rsidR="00C95F61">
        <w:rPr>
          <w:rFonts w:ascii="Times New Roman" w:hAnsi="Times New Roman" w:cs="Times New Roman"/>
          <w:sz w:val="24"/>
          <w:szCs w:val="24"/>
        </w:rPr>
        <w:t>with which we familiarized ourselves.</w:t>
      </w:r>
    </w:p>
    <w:p w14:paraId="7FC9B130" w14:textId="461575E0"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45" w:name="_Toc14635014"/>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w:t>
      </w:r>
      <w:r w:rsidR="00C95F61" w:rsidRPr="007F1710">
        <w:rPr>
          <w:rFonts w:ascii="Times New Roman" w:hAnsi="Times New Roman" w:cs="Times New Roman"/>
          <w:b/>
          <w:bCs/>
          <w:color w:val="000000" w:themeColor="text1"/>
          <w:sz w:val="28"/>
          <w:szCs w:val="28"/>
        </w:rPr>
        <w:t>1</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Activation Functions</w:t>
      </w:r>
      <w:bookmarkEnd w:id="145"/>
    </w:p>
    <w:p w14:paraId="59C71AAC" w14:textId="734FA094"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Activation functions are responsible for transforming the weighted inputs to a neuron and determining if the resulting output is </w:t>
      </w:r>
      <w:r w:rsidR="00E02F48">
        <w:rPr>
          <w:rFonts w:ascii="Times New Roman" w:hAnsi="Times New Roman" w:cs="Times New Roman"/>
          <w:sz w:val="24"/>
          <w:szCs w:val="24"/>
        </w:rPr>
        <w:t>“</w:t>
      </w:r>
      <w:r>
        <w:rPr>
          <w:rFonts w:ascii="Times New Roman" w:hAnsi="Times New Roman" w:cs="Times New Roman"/>
          <w:sz w:val="24"/>
          <w:szCs w:val="24"/>
        </w:rPr>
        <w:t>activated</w:t>
      </w:r>
      <w:r w:rsidR="00E02F48">
        <w:rPr>
          <w:rFonts w:ascii="Times New Roman" w:hAnsi="Times New Roman" w:cs="Times New Roman"/>
          <w:sz w:val="24"/>
          <w:szCs w:val="24"/>
        </w:rPr>
        <w:t>”</w:t>
      </w:r>
      <w:r>
        <w:rPr>
          <w:rFonts w:ascii="Times New Roman" w:hAnsi="Times New Roman" w:cs="Times New Roman"/>
          <w:sz w:val="24"/>
          <w:szCs w:val="24"/>
        </w:rPr>
        <w:t xml:space="preserve"> or not. The simplest type of an activation function is </w:t>
      </w:r>
      <w:r w:rsidR="00C95F61">
        <w:rPr>
          <w:rFonts w:ascii="Times New Roman" w:hAnsi="Times New Roman" w:cs="Times New Roman"/>
          <w:sz w:val="24"/>
          <w:szCs w:val="24"/>
        </w:rPr>
        <w:t>the st</w:t>
      </w:r>
      <w:r>
        <w:rPr>
          <w:rFonts w:ascii="Times New Roman" w:hAnsi="Times New Roman" w:cs="Times New Roman"/>
          <w:sz w:val="24"/>
          <w:szCs w:val="24"/>
        </w:rPr>
        <w:t>ep function (Perceptron)</w:t>
      </w:r>
      <w:r w:rsidR="00C95F61">
        <w:rPr>
          <w:rFonts w:ascii="Times New Roman" w:hAnsi="Times New Roman" w:cs="Times New Roman"/>
          <w:sz w:val="24"/>
          <w:szCs w:val="24"/>
        </w:rPr>
        <w:t>,</w:t>
      </w:r>
      <w:r>
        <w:rPr>
          <w:rFonts w:ascii="Times New Roman" w:hAnsi="Times New Roman" w:cs="Times New Roman"/>
          <w:sz w:val="24"/>
          <w:szCs w:val="24"/>
        </w:rPr>
        <w:t xml:space="preserve"> which can input and output binary values only. </w:t>
      </w:r>
      <w:r w:rsidR="00C95F61">
        <w:rPr>
          <w:rFonts w:ascii="Times New Roman" w:hAnsi="Times New Roman" w:cs="Times New Roman"/>
          <w:sz w:val="24"/>
          <w:szCs w:val="24"/>
        </w:rPr>
        <w:t xml:space="preserve">A level </w:t>
      </w:r>
      <w:r w:rsidR="00C95F61">
        <w:rPr>
          <w:rFonts w:ascii="Times New Roman" w:hAnsi="Times New Roman" w:cs="Times New Roman"/>
          <w:sz w:val="24"/>
          <w:szCs w:val="24"/>
        </w:rPr>
        <w:lastRenderedPageBreak/>
        <w:t>above the step function</w:t>
      </w:r>
      <w:r>
        <w:rPr>
          <w:rFonts w:ascii="Times New Roman" w:hAnsi="Times New Roman" w:cs="Times New Roman"/>
          <w:sz w:val="24"/>
          <w:szCs w:val="24"/>
        </w:rPr>
        <w:t xml:space="preserve"> is a Sigmoid, which can output any value between 0 and 1. </w:t>
      </w:r>
      <w:r w:rsidR="00C95F61">
        <w:rPr>
          <w:rFonts w:ascii="Times New Roman" w:hAnsi="Times New Roman" w:cs="Times New Roman"/>
          <w:sz w:val="24"/>
          <w:szCs w:val="24"/>
        </w:rPr>
        <w:t>Third, t</w:t>
      </w:r>
      <w:r>
        <w:rPr>
          <w:rFonts w:ascii="Times New Roman" w:hAnsi="Times New Roman" w:cs="Times New Roman"/>
          <w:sz w:val="24"/>
          <w:szCs w:val="24"/>
        </w:rPr>
        <w:t>anh</w:t>
      </w:r>
      <w:r w:rsidR="00C95F61">
        <w:rPr>
          <w:rFonts w:ascii="Times New Roman" w:hAnsi="Times New Roman" w:cs="Times New Roman"/>
          <w:sz w:val="24"/>
          <w:szCs w:val="24"/>
        </w:rPr>
        <w:t>-</w:t>
      </w:r>
      <w:r>
        <w:rPr>
          <w:rFonts w:ascii="Times New Roman" w:hAnsi="Times New Roman" w:cs="Times New Roman"/>
          <w:sz w:val="24"/>
          <w:szCs w:val="24"/>
        </w:rPr>
        <w:t>based activation functions are similar to Sigmoids, but faster and can return values between -1 and 1</w:t>
      </w:r>
      <w:r w:rsidR="00E02F48">
        <w:rPr>
          <w:rFonts w:ascii="Times New Roman" w:hAnsi="Times New Roman" w:cs="Times New Roman"/>
          <w:sz w:val="24"/>
          <w:szCs w:val="24"/>
        </w:rPr>
        <w:t xml:space="preserve"> </w:t>
      </w:r>
      <w:r>
        <w:rPr>
          <w:rFonts w:ascii="Times New Roman" w:hAnsi="Times New Roman" w:cs="Times New Roman"/>
          <w:sz w:val="24"/>
          <w:szCs w:val="24"/>
        </w:rPr>
        <w:t xml:space="preserve">(scaled sigmoids). </w:t>
      </w:r>
      <w:r w:rsidR="00C95F61">
        <w:rPr>
          <w:rFonts w:ascii="Times New Roman" w:hAnsi="Times New Roman" w:cs="Times New Roman"/>
          <w:sz w:val="24"/>
          <w:szCs w:val="24"/>
        </w:rPr>
        <w:t xml:space="preserve">And finally, the </w:t>
      </w:r>
      <w:r>
        <w:rPr>
          <w:rFonts w:ascii="Times New Roman" w:hAnsi="Times New Roman" w:cs="Times New Roman"/>
          <w:sz w:val="24"/>
          <w:szCs w:val="24"/>
        </w:rPr>
        <w:t>Rectified Linear Unit (ReLU) returns 0 if the output is negative</w:t>
      </w:r>
      <w:r w:rsidR="00E02F48">
        <w:rPr>
          <w:rFonts w:ascii="Times New Roman" w:hAnsi="Times New Roman" w:cs="Times New Roman"/>
          <w:sz w:val="24"/>
          <w:szCs w:val="24"/>
        </w:rPr>
        <w:t xml:space="preserve"> and the output itself in all other cases</w:t>
      </w:r>
      <w:r>
        <w:rPr>
          <w:rFonts w:ascii="Times New Roman" w:hAnsi="Times New Roman" w:cs="Times New Roman"/>
          <w:sz w:val="24"/>
          <w:szCs w:val="24"/>
        </w:rPr>
        <w:t>.</w:t>
      </w:r>
    </w:p>
    <w:p w14:paraId="12922AB1" w14:textId="0A74EFFB"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46" w:name="_Toc14635015"/>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.22</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Cost Functions</w:t>
      </w:r>
      <w:bookmarkEnd w:id="146"/>
    </w:p>
    <w:p w14:paraId="4657250E" w14:textId="2286EB8D"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w:t>
      </w:r>
      <w:r w:rsidR="00C95F61">
        <w:rPr>
          <w:rFonts w:ascii="Times New Roman" w:hAnsi="Times New Roman" w:cs="Times New Roman"/>
          <w:sz w:val="24"/>
          <w:szCs w:val="24"/>
        </w:rPr>
        <w:t>The q</w:t>
      </w:r>
      <w:r>
        <w:rPr>
          <w:rFonts w:ascii="Times New Roman" w:hAnsi="Times New Roman" w:cs="Times New Roman"/>
          <w:sz w:val="24"/>
          <w:szCs w:val="24"/>
        </w:rPr>
        <w:t xml:space="preserve">uadratic cost function is similar to the Mean Squared Error metric used in Linear Regression models.  </w:t>
      </w:r>
      <w:r w:rsidR="00C95F61">
        <w:rPr>
          <w:rFonts w:ascii="Times New Roman" w:hAnsi="Times New Roman" w:cs="Times New Roman"/>
          <w:sz w:val="24"/>
          <w:szCs w:val="24"/>
        </w:rPr>
        <w:t>Alternatively, there</w:t>
      </w:r>
      <w:r>
        <w:rPr>
          <w:rFonts w:ascii="Times New Roman" w:hAnsi="Times New Roman" w:cs="Times New Roman"/>
          <w:sz w:val="24"/>
          <w:szCs w:val="24"/>
        </w:rPr>
        <w:t xml:space="preserve"> is Cross-Entropy</w:t>
      </w:r>
      <w:r w:rsidR="00C95F61">
        <w:rPr>
          <w:rFonts w:ascii="Times New Roman" w:hAnsi="Times New Roman" w:cs="Times New Roman"/>
          <w:sz w:val="24"/>
          <w:szCs w:val="24"/>
        </w:rPr>
        <w:t xml:space="preserve"> cost function</w:t>
      </w:r>
      <w:r>
        <w:rPr>
          <w:rFonts w:ascii="Times New Roman" w:hAnsi="Times New Roman" w:cs="Times New Roman"/>
          <w:sz w:val="24"/>
          <w:szCs w:val="24"/>
        </w:rPr>
        <w:t>.</w:t>
      </w:r>
      <w:r w:rsidR="00C95F61">
        <w:rPr>
          <w:rFonts w:ascii="Times New Roman" w:hAnsi="Times New Roman" w:cs="Times New Roman"/>
          <w:sz w:val="24"/>
          <w:szCs w:val="24"/>
        </w:rPr>
        <w:t xml:space="preserve"> T</w:t>
      </w:r>
      <w:r>
        <w:rPr>
          <w:rFonts w:ascii="Times New Roman" w:hAnsi="Times New Roman" w:cs="Times New Roman"/>
          <w:sz w:val="24"/>
          <w:szCs w:val="24"/>
        </w:rPr>
        <w:t xml:space="preserve">his log-based function enables faster learning when difference between received and expected values </w:t>
      </w:r>
      <w:r w:rsidR="00C95F61">
        <w:rPr>
          <w:rFonts w:ascii="Times New Roman" w:hAnsi="Times New Roman" w:cs="Times New Roman"/>
          <w:sz w:val="24"/>
          <w:szCs w:val="24"/>
        </w:rPr>
        <w:t>is high.</w:t>
      </w:r>
      <w:r>
        <w:rPr>
          <w:rFonts w:ascii="Times New Roman" w:hAnsi="Times New Roman" w:cs="Times New Roman"/>
          <w:sz w:val="24"/>
          <w:szCs w:val="24"/>
        </w:rPr>
        <w:t xml:space="preserve"> </w:t>
      </w:r>
    </w:p>
    <w:p w14:paraId="2D0741C9" w14:textId="4F8FDC11"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47" w:name="_Toc14635016"/>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.23</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Gradient Descent Approach</w:t>
      </w:r>
      <w:bookmarkEnd w:id="147"/>
    </w:p>
    <w:p w14:paraId="7A745153" w14:textId="72ABE1BD" w:rsidR="00C95F61"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To learn from a cost function and make changes to rectify the error, a gradient descent approach can be used to reduce or eliminate the magnitude of error. Learning rates </w:t>
      </w:r>
      <w:r w:rsidR="00C95F61">
        <w:rPr>
          <w:rFonts w:ascii="Times New Roman" w:hAnsi="Times New Roman" w:cs="Times New Roman"/>
          <w:sz w:val="24"/>
          <w:szCs w:val="24"/>
        </w:rPr>
        <w:t>determine</w:t>
      </w:r>
      <w:r>
        <w:rPr>
          <w:rFonts w:ascii="Times New Roman" w:hAnsi="Times New Roman" w:cs="Times New Roman"/>
          <w:sz w:val="24"/>
          <w:szCs w:val="24"/>
        </w:rPr>
        <w:t xml:space="preserve"> the size of step to correct the error</w:t>
      </w:r>
      <w:r w:rsidR="00C95F61">
        <w:rPr>
          <w:rFonts w:ascii="Times New Roman" w:hAnsi="Times New Roman" w:cs="Times New Roman"/>
          <w:sz w:val="24"/>
          <w:szCs w:val="24"/>
        </w:rPr>
        <w:t xml:space="preserve">. </w:t>
      </w:r>
      <w:r>
        <w:rPr>
          <w:rFonts w:ascii="Times New Roman" w:hAnsi="Times New Roman" w:cs="Times New Roman"/>
          <w:sz w:val="24"/>
          <w:szCs w:val="24"/>
        </w:rPr>
        <w:t>Batch sizes</w:t>
      </w:r>
      <w:r w:rsidR="00C95F61">
        <w:rPr>
          <w:rFonts w:ascii="Times New Roman" w:hAnsi="Times New Roman" w:cs="Times New Roman"/>
          <w:sz w:val="24"/>
          <w:szCs w:val="24"/>
        </w:rPr>
        <w:t xml:space="preserve"> </w:t>
      </w:r>
      <w:r>
        <w:rPr>
          <w:rFonts w:ascii="Times New Roman" w:hAnsi="Times New Roman" w:cs="Times New Roman"/>
          <w:sz w:val="24"/>
          <w:szCs w:val="24"/>
        </w:rPr>
        <w:t>sample input data to feed one run of a network</w:t>
      </w:r>
      <w:r w:rsidR="00C95F61">
        <w:rPr>
          <w:rFonts w:ascii="Times New Roman" w:hAnsi="Times New Roman" w:cs="Times New Roman"/>
          <w:sz w:val="24"/>
          <w:szCs w:val="24"/>
        </w:rPr>
        <w:t>. S</w:t>
      </w:r>
      <w:r>
        <w:rPr>
          <w:rFonts w:ascii="Times New Roman" w:hAnsi="Times New Roman" w:cs="Times New Roman"/>
          <w:sz w:val="24"/>
          <w:szCs w:val="24"/>
        </w:rPr>
        <w:t>econd</w:t>
      </w:r>
      <w:r w:rsidR="00C95F61">
        <w:rPr>
          <w:rFonts w:ascii="Times New Roman" w:hAnsi="Times New Roman" w:cs="Times New Roman"/>
          <w:sz w:val="24"/>
          <w:szCs w:val="24"/>
        </w:rPr>
        <w:t>-</w:t>
      </w:r>
      <w:r>
        <w:rPr>
          <w:rFonts w:ascii="Times New Roman" w:hAnsi="Times New Roman" w:cs="Times New Roman"/>
          <w:sz w:val="24"/>
          <w:szCs w:val="24"/>
        </w:rPr>
        <w:t>order calculations use</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acceleration or momentum of previous steps to adjust</w:t>
      </w:r>
      <w:r w:rsidR="00C95F61">
        <w:rPr>
          <w:rFonts w:ascii="Times New Roman" w:hAnsi="Times New Roman" w:cs="Times New Roman"/>
          <w:sz w:val="24"/>
          <w:szCs w:val="24"/>
        </w:rPr>
        <w:t xml:space="preserve"> the</w:t>
      </w:r>
      <w:r>
        <w:rPr>
          <w:rFonts w:ascii="Times New Roman" w:hAnsi="Times New Roman" w:cs="Times New Roman"/>
          <w:sz w:val="24"/>
          <w:szCs w:val="24"/>
        </w:rPr>
        <w:t xml:space="preserve"> size of next step</w:t>
      </w:r>
      <w:r w:rsidR="00C95F61">
        <w:rPr>
          <w:rFonts w:ascii="Times New Roman" w:hAnsi="Times New Roman" w:cs="Times New Roman"/>
          <w:sz w:val="24"/>
          <w:szCs w:val="24"/>
        </w:rPr>
        <w:t>. In essence, learning rates, batch sizes, and second-order calculations are</w:t>
      </w:r>
      <w:r>
        <w:rPr>
          <w:rFonts w:ascii="Times New Roman" w:hAnsi="Times New Roman" w:cs="Times New Roman"/>
          <w:sz w:val="24"/>
          <w:szCs w:val="24"/>
        </w:rPr>
        <w:t xml:space="preserve"> all Gradient descent related features that can be used to tune a model.</w:t>
      </w:r>
    </w:p>
    <w:p w14:paraId="46FFFBB6" w14:textId="0A17F5E8"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48" w:name="_Toc14635017"/>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.24</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Preventing Overfitting</w:t>
      </w:r>
      <w:bookmarkEnd w:id="148"/>
    </w:p>
    <w:p w14:paraId="6D3FD975" w14:textId="095FA7F6"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Meanwhile, to prevent overfitting of the model, techniques like L1/L2 based normalization, Dropout (where a subset of neurons are dropped), and artificially expansion of data can be used.</w:t>
      </w:r>
    </w:p>
    <w:p w14:paraId="35BB2D3C" w14:textId="111C8E4B"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A593683" w14:textId="6CA61476" w:rsidR="00C95F61" w:rsidRPr="00C95F61" w:rsidRDefault="00891110" w:rsidP="00E02F48">
      <w:pPr>
        <w:pStyle w:val="Heading3"/>
        <w:spacing w:line="360" w:lineRule="auto"/>
        <w:rPr>
          <w:rFonts w:ascii="Times New Roman" w:hAnsi="Times New Roman" w:cs="Times New Roman"/>
          <w:b/>
          <w:bCs/>
          <w:color w:val="000000" w:themeColor="text1"/>
          <w:sz w:val="28"/>
          <w:szCs w:val="28"/>
        </w:rPr>
      </w:pPr>
      <w:bookmarkStart w:id="149" w:name="_Toc14635018"/>
      <w:r>
        <w:rPr>
          <w:rFonts w:ascii="Times New Roman" w:hAnsi="Times New Roman" w:cs="Times New Roman"/>
          <w:b/>
          <w:bCs/>
          <w:color w:val="000000" w:themeColor="text1"/>
          <w:sz w:val="28"/>
          <w:szCs w:val="28"/>
        </w:rPr>
        <w:t>5</w:t>
      </w:r>
      <w:r w:rsidR="00C95F61">
        <w:rPr>
          <w:rFonts w:ascii="Times New Roman" w:hAnsi="Times New Roman" w:cs="Times New Roman"/>
          <w:b/>
          <w:bCs/>
          <w:color w:val="000000" w:themeColor="text1"/>
          <w:sz w:val="28"/>
          <w:szCs w:val="28"/>
        </w:rPr>
        <w:t>.25</w:t>
      </w:r>
      <w:r w:rsidR="00C95F61" w:rsidRPr="007F1710">
        <w:rPr>
          <w:rFonts w:ascii="Times New Roman" w:hAnsi="Times New Roman" w:cs="Times New Roman"/>
          <w:b/>
          <w:bCs/>
          <w:color w:val="000000" w:themeColor="text1"/>
          <w:sz w:val="28"/>
          <w:szCs w:val="28"/>
        </w:rPr>
        <w:tab/>
      </w:r>
      <w:r w:rsidR="00C95F61">
        <w:rPr>
          <w:rFonts w:ascii="Times New Roman" w:hAnsi="Times New Roman" w:cs="Times New Roman"/>
          <w:b/>
          <w:bCs/>
          <w:color w:val="000000" w:themeColor="text1"/>
          <w:sz w:val="28"/>
          <w:szCs w:val="28"/>
        </w:rPr>
        <w:t>Initialization</w:t>
      </w:r>
      <w:bookmarkEnd w:id="149"/>
    </w:p>
    <w:p w14:paraId="45864C06" w14:textId="4FA93B6A" w:rsidR="00C95F61" w:rsidRDefault="00C95F61" w:rsidP="00E02F48">
      <w:pPr>
        <w:spacing w:line="360" w:lineRule="auto"/>
        <w:rPr>
          <w:rFonts w:ascii="Times New Roman" w:hAnsi="Times New Roman" w:cs="Times New Roman"/>
          <w:sz w:val="24"/>
          <w:szCs w:val="24"/>
        </w:rPr>
      </w:pPr>
      <w:r>
        <w:rPr>
          <w:rFonts w:ascii="Times New Roman" w:hAnsi="Times New Roman" w:cs="Times New Roman"/>
          <w:sz w:val="24"/>
          <w:szCs w:val="24"/>
        </w:rPr>
        <w:t>With regards to initialize weights, bias and other outputs, Glorot-normal and Glorot-uniform values can be used.</w:t>
      </w:r>
    </w:p>
    <w:p w14:paraId="2CE9F346" w14:textId="77777777" w:rsidR="00C95F61" w:rsidRPr="00C95F61" w:rsidRDefault="00C95F61"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LIKELY NEEDS TO BE EXPANDED</w:t>
      </w:r>
    </w:p>
    <w:p w14:paraId="2F99EC7A" w14:textId="55A74158" w:rsidR="00C95F61" w:rsidRPr="00BF18DC" w:rsidRDefault="00891110" w:rsidP="00E02F48">
      <w:pPr>
        <w:pStyle w:val="Heading3"/>
        <w:spacing w:line="360" w:lineRule="auto"/>
        <w:rPr>
          <w:rFonts w:ascii="Times New Roman" w:hAnsi="Times New Roman" w:cs="Times New Roman"/>
          <w:b/>
          <w:bCs/>
          <w:color w:val="000000" w:themeColor="text1"/>
          <w:sz w:val="28"/>
          <w:szCs w:val="28"/>
        </w:rPr>
      </w:pPr>
      <w:bookmarkStart w:id="150" w:name="_Toc14635019"/>
      <w:r>
        <w:rPr>
          <w:rFonts w:ascii="Times New Roman" w:hAnsi="Times New Roman" w:cs="Times New Roman"/>
          <w:b/>
          <w:bCs/>
          <w:color w:val="000000" w:themeColor="text1"/>
          <w:sz w:val="28"/>
          <w:szCs w:val="28"/>
        </w:rPr>
        <w:lastRenderedPageBreak/>
        <w:t>5</w:t>
      </w:r>
      <w:r w:rsidR="00BF18DC">
        <w:rPr>
          <w:rFonts w:ascii="Times New Roman" w:hAnsi="Times New Roman" w:cs="Times New Roman"/>
          <w:b/>
          <w:bCs/>
          <w:color w:val="000000" w:themeColor="text1"/>
          <w:sz w:val="28"/>
          <w:szCs w:val="28"/>
        </w:rPr>
        <w:t>.26</w:t>
      </w:r>
      <w:r w:rsidR="00BF18DC" w:rsidRPr="007F1710">
        <w:rPr>
          <w:rFonts w:ascii="Times New Roman" w:hAnsi="Times New Roman" w:cs="Times New Roman"/>
          <w:b/>
          <w:bCs/>
          <w:color w:val="000000" w:themeColor="text1"/>
          <w:sz w:val="28"/>
          <w:szCs w:val="28"/>
        </w:rPr>
        <w:tab/>
      </w:r>
      <w:r w:rsidR="00BF18DC">
        <w:rPr>
          <w:rFonts w:ascii="Times New Roman" w:hAnsi="Times New Roman" w:cs="Times New Roman"/>
          <w:b/>
          <w:bCs/>
          <w:color w:val="000000" w:themeColor="text1"/>
          <w:sz w:val="28"/>
          <w:szCs w:val="28"/>
        </w:rPr>
        <w:t>Layers</w:t>
      </w:r>
      <w:bookmarkEnd w:id="150"/>
    </w:p>
    <w:p w14:paraId="4ABBFBB5" w14:textId="6A462CC8" w:rsidR="00FD48E4" w:rsidRPr="009364FC" w:rsidRDefault="009A6513" w:rsidP="00E02F48">
      <w:pPr>
        <w:spacing w:line="360" w:lineRule="auto"/>
        <w:rPr>
          <w:rFonts w:ascii="Times New Roman" w:hAnsi="Times New Roman" w:cs="Times New Roman"/>
          <w:sz w:val="24"/>
          <w:szCs w:val="24"/>
        </w:rPr>
      </w:pPr>
      <w:r>
        <w:rPr>
          <w:rFonts w:ascii="Times New Roman" w:hAnsi="Times New Roman" w:cs="Times New Roman"/>
          <w:sz w:val="24"/>
          <w:szCs w:val="24"/>
        </w:rPr>
        <w:t>V</w:t>
      </w:r>
      <w:r w:rsidR="00FD48E4">
        <w:rPr>
          <w:rFonts w:ascii="Times New Roman" w:hAnsi="Times New Roman" w:cs="Times New Roman"/>
          <w:sz w:val="24"/>
          <w:szCs w:val="24"/>
        </w:rPr>
        <w:t>arious types of layers can be used to build a neural network</w:t>
      </w:r>
      <w:r>
        <w:rPr>
          <w:rFonts w:ascii="Times New Roman" w:hAnsi="Times New Roman" w:cs="Times New Roman"/>
          <w:sz w:val="24"/>
          <w:szCs w:val="24"/>
        </w:rPr>
        <w:t>. In a D</w:t>
      </w:r>
      <w:r w:rsidR="00FD48E4">
        <w:rPr>
          <w:rFonts w:ascii="Times New Roman" w:hAnsi="Times New Roman" w:cs="Times New Roman"/>
          <w:sz w:val="24"/>
          <w:szCs w:val="24"/>
        </w:rPr>
        <w:t xml:space="preserve">ense layer, all neurons in one layer are fully connected to neurons in the next layer. </w:t>
      </w:r>
      <w:r>
        <w:rPr>
          <w:rFonts w:ascii="Times New Roman" w:hAnsi="Times New Roman" w:cs="Times New Roman"/>
          <w:sz w:val="24"/>
          <w:szCs w:val="24"/>
        </w:rPr>
        <w:t>Alternatively, in a S</w:t>
      </w:r>
      <w:r w:rsidR="00FD48E4">
        <w:rPr>
          <w:rFonts w:ascii="Times New Roman" w:hAnsi="Times New Roman" w:cs="Times New Roman"/>
          <w:sz w:val="24"/>
          <w:szCs w:val="24"/>
        </w:rPr>
        <w:t>oftmax layer</w:t>
      </w:r>
      <w:r>
        <w:rPr>
          <w:rFonts w:ascii="Times New Roman" w:hAnsi="Times New Roman" w:cs="Times New Roman"/>
          <w:sz w:val="24"/>
          <w:szCs w:val="24"/>
        </w:rPr>
        <w:t>, a class probability score is</w:t>
      </w:r>
      <w:r w:rsidR="00FD48E4">
        <w:rPr>
          <w:rFonts w:ascii="Times New Roman" w:hAnsi="Times New Roman" w:cs="Times New Roman"/>
          <w:sz w:val="24"/>
          <w:szCs w:val="24"/>
        </w:rPr>
        <w:t xml:space="preserve"> </w:t>
      </w:r>
      <w:r>
        <w:rPr>
          <w:rFonts w:ascii="Times New Roman" w:hAnsi="Times New Roman" w:cs="Times New Roman"/>
          <w:sz w:val="24"/>
          <w:szCs w:val="24"/>
        </w:rPr>
        <w:t>output</w:t>
      </w:r>
      <w:r w:rsidR="00FD48E4">
        <w:rPr>
          <w:rFonts w:ascii="Times New Roman" w:hAnsi="Times New Roman" w:cs="Times New Roman"/>
          <w:sz w:val="24"/>
          <w:szCs w:val="24"/>
        </w:rPr>
        <w:t xml:space="preserve"> based on generated weights</w:t>
      </w:r>
      <w:r>
        <w:rPr>
          <w:rFonts w:ascii="Times New Roman" w:hAnsi="Times New Roman" w:cs="Times New Roman"/>
          <w:sz w:val="24"/>
          <w:szCs w:val="24"/>
        </w:rPr>
        <w:t xml:space="preserve">. Meanwhile, in a </w:t>
      </w:r>
      <w:r w:rsidR="00FD48E4">
        <w:rPr>
          <w:rFonts w:ascii="Times New Roman" w:hAnsi="Times New Roman" w:cs="Times New Roman"/>
          <w:sz w:val="24"/>
          <w:szCs w:val="24"/>
        </w:rPr>
        <w:t xml:space="preserve">Max Pooling </w:t>
      </w:r>
      <w:r>
        <w:rPr>
          <w:rFonts w:ascii="Times New Roman" w:hAnsi="Times New Roman" w:cs="Times New Roman"/>
          <w:sz w:val="24"/>
          <w:szCs w:val="24"/>
        </w:rPr>
        <w:t>layer, the size of an image is greatly</w:t>
      </w:r>
      <w:r w:rsidR="00FD48E4">
        <w:rPr>
          <w:rFonts w:ascii="Times New Roman" w:hAnsi="Times New Roman" w:cs="Times New Roman"/>
          <w:sz w:val="24"/>
          <w:szCs w:val="24"/>
        </w:rPr>
        <w:t xml:space="preserve"> reduce</w:t>
      </w:r>
      <w:r>
        <w:rPr>
          <w:rFonts w:ascii="Times New Roman" w:hAnsi="Times New Roman" w:cs="Times New Roman"/>
          <w:sz w:val="24"/>
          <w:szCs w:val="24"/>
        </w:rPr>
        <w:t>d</w:t>
      </w:r>
      <w:r w:rsidR="00FD48E4">
        <w:rPr>
          <w:rFonts w:ascii="Times New Roman" w:hAnsi="Times New Roman" w:cs="Times New Roman"/>
          <w:sz w:val="24"/>
          <w:szCs w:val="24"/>
        </w:rPr>
        <w:t xml:space="preserve"> by grouping pixels, </w:t>
      </w:r>
      <w:r>
        <w:rPr>
          <w:rFonts w:ascii="Times New Roman" w:hAnsi="Times New Roman" w:cs="Times New Roman"/>
          <w:sz w:val="24"/>
          <w:szCs w:val="24"/>
        </w:rPr>
        <w:t>hereby flattening the image. In this light, a Max Pooling layer</w:t>
      </w:r>
      <w:r w:rsidR="00FD48E4">
        <w:rPr>
          <w:rFonts w:ascii="Times New Roman" w:hAnsi="Times New Roman" w:cs="Times New Roman"/>
          <w:sz w:val="24"/>
          <w:szCs w:val="24"/>
        </w:rPr>
        <w:t xml:space="preserve"> can </w:t>
      </w:r>
      <w:r>
        <w:rPr>
          <w:rFonts w:ascii="Times New Roman" w:hAnsi="Times New Roman" w:cs="Times New Roman"/>
          <w:sz w:val="24"/>
          <w:szCs w:val="24"/>
        </w:rPr>
        <w:t xml:space="preserve">consolidate a two-dimensional or three-dimensional </w:t>
      </w:r>
      <w:r w:rsidR="00FD48E4">
        <w:rPr>
          <w:rFonts w:ascii="Times New Roman" w:hAnsi="Times New Roman" w:cs="Times New Roman"/>
          <w:sz w:val="24"/>
          <w:szCs w:val="24"/>
        </w:rPr>
        <w:t xml:space="preserve">array </w:t>
      </w:r>
      <w:r>
        <w:rPr>
          <w:rFonts w:ascii="Times New Roman" w:hAnsi="Times New Roman" w:cs="Times New Roman"/>
          <w:sz w:val="24"/>
          <w:szCs w:val="24"/>
        </w:rPr>
        <w:t>int</w:t>
      </w:r>
      <w:r w:rsidR="00FD48E4">
        <w:rPr>
          <w:rFonts w:ascii="Times New Roman" w:hAnsi="Times New Roman" w:cs="Times New Roman"/>
          <w:sz w:val="24"/>
          <w:szCs w:val="24"/>
        </w:rPr>
        <w:t>o a single dimensional structure</w:t>
      </w:r>
      <w:r>
        <w:rPr>
          <w:rFonts w:ascii="Times New Roman" w:hAnsi="Times New Roman" w:cs="Times New Roman"/>
          <w:sz w:val="24"/>
          <w:szCs w:val="24"/>
        </w:rPr>
        <w:t>. Lastly,</w:t>
      </w:r>
      <w:r w:rsidR="00FD48E4">
        <w:rPr>
          <w:rFonts w:ascii="Times New Roman" w:hAnsi="Times New Roman" w:cs="Times New Roman"/>
          <w:sz w:val="24"/>
          <w:szCs w:val="24"/>
        </w:rPr>
        <w:t xml:space="preserve"> </w:t>
      </w:r>
      <w:r>
        <w:rPr>
          <w:rFonts w:ascii="Times New Roman" w:hAnsi="Times New Roman" w:cs="Times New Roman"/>
          <w:sz w:val="24"/>
          <w:szCs w:val="24"/>
        </w:rPr>
        <w:t>c</w:t>
      </w:r>
      <w:r w:rsidR="00FD48E4">
        <w:rPr>
          <w:rFonts w:ascii="Times New Roman" w:hAnsi="Times New Roman" w:cs="Times New Roman"/>
          <w:sz w:val="24"/>
          <w:szCs w:val="24"/>
        </w:rPr>
        <w:t>onvolutional layer</w:t>
      </w:r>
      <w:r>
        <w:rPr>
          <w:rFonts w:ascii="Times New Roman" w:hAnsi="Times New Roman" w:cs="Times New Roman"/>
          <w:sz w:val="24"/>
          <w:szCs w:val="24"/>
        </w:rPr>
        <w:t>, the basis for Convolutional Neural Networks,</w:t>
      </w:r>
      <w:r w:rsidR="00FD48E4">
        <w:rPr>
          <w:rFonts w:ascii="Times New Roman" w:hAnsi="Times New Roman" w:cs="Times New Roman"/>
          <w:sz w:val="24"/>
          <w:szCs w:val="24"/>
        </w:rPr>
        <w:t xml:space="preserve"> learn </w:t>
      </w:r>
      <w:r>
        <w:rPr>
          <w:rFonts w:ascii="Times New Roman" w:hAnsi="Times New Roman" w:cs="Times New Roman"/>
          <w:sz w:val="24"/>
          <w:szCs w:val="24"/>
        </w:rPr>
        <w:t xml:space="preserve">to identify </w:t>
      </w:r>
      <w:r w:rsidR="00FD48E4">
        <w:rPr>
          <w:rFonts w:ascii="Times New Roman" w:hAnsi="Times New Roman" w:cs="Times New Roman"/>
          <w:sz w:val="24"/>
          <w:szCs w:val="24"/>
        </w:rPr>
        <w:t xml:space="preserve">shapes </w:t>
      </w:r>
      <w:r>
        <w:rPr>
          <w:rFonts w:ascii="Times New Roman" w:hAnsi="Times New Roman" w:cs="Times New Roman"/>
          <w:sz w:val="24"/>
          <w:szCs w:val="24"/>
        </w:rPr>
        <w:t xml:space="preserve">independent of location in the image. </w:t>
      </w:r>
      <w:r w:rsidR="00FD48E4">
        <w:rPr>
          <w:rFonts w:ascii="Times New Roman" w:hAnsi="Times New Roman" w:cs="Times New Roman"/>
          <w:sz w:val="24"/>
          <w:szCs w:val="24"/>
        </w:rPr>
        <w:t xml:space="preserve"> </w:t>
      </w:r>
    </w:p>
    <w:p w14:paraId="2DD193E2" w14:textId="0BB08017" w:rsidR="00FD48E4" w:rsidRPr="00C2699A" w:rsidRDefault="00891110" w:rsidP="00E02F48">
      <w:pPr>
        <w:pStyle w:val="Heading3"/>
        <w:spacing w:line="360" w:lineRule="auto"/>
        <w:rPr>
          <w:rFonts w:ascii="Times New Roman" w:hAnsi="Times New Roman" w:cs="Times New Roman"/>
          <w:b/>
          <w:bCs/>
          <w:color w:val="000000" w:themeColor="text1"/>
          <w:sz w:val="32"/>
          <w:szCs w:val="32"/>
        </w:rPr>
      </w:pPr>
      <w:bookmarkStart w:id="151" w:name="_Toc14635020"/>
      <w:bookmarkStart w:id="152" w:name="OLE_LINK3"/>
      <w:bookmarkStart w:id="153" w:name="_Hlk12220668"/>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.3</w:t>
      </w:r>
      <w:r w:rsidR="00FD48E4">
        <w:rPr>
          <w:rFonts w:ascii="Times New Roman" w:hAnsi="Times New Roman" w:cs="Times New Roman"/>
          <w:b/>
          <w:bCs/>
          <w:color w:val="000000" w:themeColor="text1"/>
          <w:sz w:val="32"/>
          <w:szCs w:val="32"/>
        </w:rPr>
        <w:tab/>
        <w:t>Convolutional Neural Network (CNN)</w:t>
      </w:r>
      <w:bookmarkEnd w:id="151"/>
    </w:p>
    <w:p w14:paraId="5C230C48" w14:textId="5BACEAA8" w:rsidR="00FD48E4" w:rsidRDefault="00C2699A" w:rsidP="00E02F48">
      <w:pPr>
        <w:spacing w:line="360" w:lineRule="auto"/>
        <w:rPr>
          <w:rFonts w:ascii="Times New Roman" w:hAnsi="Times New Roman" w:cs="Times New Roman"/>
          <w:sz w:val="24"/>
          <w:szCs w:val="24"/>
        </w:rPr>
      </w:pPr>
      <w:r>
        <w:rPr>
          <w:rFonts w:ascii="Times New Roman" w:hAnsi="Times New Roman" w:cs="Times New Roman"/>
          <w:sz w:val="24"/>
          <w:szCs w:val="24"/>
        </w:rPr>
        <w:t>A Convolutional Neural Network (C</w:t>
      </w:r>
      <w:r w:rsidR="00FD48E4">
        <w:rPr>
          <w:rFonts w:ascii="Times New Roman" w:hAnsi="Times New Roman" w:cs="Times New Roman"/>
          <w:sz w:val="24"/>
          <w:szCs w:val="24"/>
        </w:rPr>
        <w:t>NN</w:t>
      </w:r>
      <w:r>
        <w:rPr>
          <w:rFonts w:ascii="Times New Roman" w:hAnsi="Times New Roman" w:cs="Times New Roman"/>
          <w:sz w:val="24"/>
          <w:szCs w:val="24"/>
        </w:rPr>
        <w:t>)</w:t>
      </w:r>
      <w:r w:rsidR="00FD48E4">
        <w:rPr>
          <w:rFonts w:ascii="Times New Roman" w:hAnsi="Times New Roman" w:cs="Times New Roman"/>
          <w:sz w:val="24"/>
          <w:szCs w:val="24"/>
        </w:rPr>
        <w:t xml:space="preserve"> is a multilayer perceptron specially designed for recognizing image contents. This network structure is highly invariant to translation scale slant or covariant deformation. It is the basic algorithm for </w:t>
      </w:r>
      <w:r>
        <w:rPr>
          <w:rFonts w:ascii="Times New Roman" w:hAnsi="Times New Roman" w:cs="Times New Roman"/>
          <w:sz w:val="24"/>
          <w:szCs w:val="24"/>
        </w:rPr>
        <w:t>our other algorithms and hence assumes a foundational role in this project. In this project, the CNN is the mastermind behind image classification</w:t>
      </w:r>
      <w:r w:rsidR="00FD48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D48E4">
        <w:rPr>
          <w:rFonts w:ascii="Times New Roman" w:hAnsi="Times New Roman" w:cs="Times New Roman"/>
          <w:sz w:val="24"/>
          <w:szCs w:val="24"/>
        </w:rPr>
        <w:t>CNN</w:t>
      </w:r>
      <w:r>
        <w:rPr>
          <w:rFonts w:ascii="Times New Roman" w:hAnsi="Times New Roman" w:cs="Times New Roman"/>
          <w:sz w:val="24"/>
          <w:szCs w:val="24"/>
        </w:rPr>
        <w:t xml:space="preserve"> sifts through </w:t>
      </w:r>
      <w:r w:rsidR="00FD48E4">
        <w:rPr>
          <w:rFonts w:ascii="Times New Roman" w:hAnsi="Times New Roman" w:cs="Times New Roman"/>
          <w:sz w:val="24"/>
          <w:szCs w:val="24"/>
        </w:rPr>
        <w:t xml:space="preserve">the </w:t>
      </w:r>
      <w:r w:rsidR="008E3F57">
        <w:rPr>
          <w:rFonts w:ascii="Times New Roman" w:hAnsi="Times New Roman" w:cs="Times New Roman"/>
          <w:sz w:val="24"/>
          <w:szCs w:val="24"/>
        </w:rPr>
        <w:t xml:space="preserve">dataset and classifies each </w:t>
      </w:r>
      <w:r w:rsidR="00FD48E4">
        <w:rPr>
          <w:rFonts w:ascii="Times New Roman" w:hAnsi="Times New Roman" w:cs="Times New Roman"/>
          <w:sz w:val="24"/>
          <w:szCs w:val="24"/>
        </w:rPr>
        <w:t xml:space="preserve">input image </w:t>
      </w:r>
      <w:r w:rsidR="008E3F57">
        <w:rPr>
          <w:rFonts w:ascii="Times New Roman" w:hAnsi="Times New Roman" w:cs="Times New Roman"/>
          <w:sz w:val="24"/>
          <w:szCs w:val="24"/>
        </w:rPr>
        <w:t>into a category. The computer then treats</w:t>
      </w:r>
      <w:r w:rsidR="00FD48E4">
        <w:rPr>
          <w:rFonts w:ascii="Times New Roman" w:hAnsi="Times New Roman" w:cs="Times New Roman"/>
          <w:sz w:val="24"/>
          <w:szCs w:val="24"/>
        </w:rPr>
        <w:t xml:space="preserve"> </w:t>
      </w:r>
      <w:r w:rsidR="008E3F57">
        <w:rPr>
          <w:rFonts w:ascii="Times New Roman" w:hAnsi="Times New Roman" w:cs="Times New Roman"/>
          <w:sz w:val="24"/>
          <w:szCs w:val="24"/>
        </w:rPr>
        <w:t>each input image</w:t>
      </w:r>
      <w:r w:rsidR="00FD48E4">
        <w:rPr>
          <w:rFonts w:ascii="Times New Roman" w:hAnsi="Times New Roman" w:cs="Times New Roman"/>
          <w:sz w:val="24"/>
          <w:szCs w:val="24"/>
        </w:rPr>
        <w:t xml:space="preserve"> as an array of pixels. According to the image resolution, we can see </w:t>
      </w:r>
      <w:r w:rsidR="00FD48E4" w:rsidRPr="00E02F48">
        <w:rPr>
          <w:rFonts w:ascii="Times New Roman" w:hAnsi="Times New Roman" w:cs="Times New Roman"/>
          <w:b/>
          <w:bCs/>
          <w:color w:val="FF0000"/>
          <w:sz w:val="24"/>
          <w:szCs w:val="24"/>
        </w:rPr>
        <w:t>h</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w</w:t>
      </w:r>
      <w:r w:rsidR="00FD48E4">
        <w:rPr>
          <w:rFonts w:ascii="Times New Roman" w:hAnsi="Times New Roman" w:cs="Times New Roman"/>
          <w:sz w:val="24"/>
          <w:szCs w:val="24"/>
        </w:rPr>
        <w:t xml:space="preserve"> * </w:t>
      </w:r>
      <w:r w:rsidR="00FD48E4" w:rsidRPr="00E02F48">
        <w:rPr>
          <w:rFonts w:ascii="Times New Roman" w:hAnsi="Times New Roman" w:cs="Times New Roman"/>
          <w:b/>
          <w:bCs/>
          <w:color w:val="FF0000"/>
          <w:sz w:val="24"/>
          <w:szCs w:val="24"/>
        </w:rPr>
        <w:t>d</w:t>
      </w:r>
      <w:r w:rsidR="00FD48E4">
        <w:rPr>
          <w:rFonts w:ascii="Times New Roman" w:hAnsi="Times New Roman" w:cs="Times New Roman"/>
          <w:sz w:val="24"/>
          <w:szCs w:val="24"/>
        </w:rPr>
        <w:t xml:space="preserve"> (h = height, w = width, d = size)</w:t>
      </w:r>
      <w:sdt>
        <w:sdtPr>
          <w:rPr>
            <w:rFonts w:ascii="Times New Roman" w:hAnsi="Times New Roman" w:cs="Times New Roman"/>
            <w:sz w:val="24"/>
            <w:szCs w:val="24"/>
          </w:rPr>
          <w:id w:val="783775925"/>
          <w:citation/>
        </w:sdtPr>
        <w:sdtEndPr/>
        <w:sdtContent>
          <w:r w:rsidR="00FD48E4">
            <w:rPr>
              <w:rFonts w:hint="eastAsia"/>
            </w:rPr>
            <w:fldChar w:fldCharType="begin"/>
          </w:r>
          <w:r w:rsidR="00FD48E4">
            <w:rPr>
              <w:rFonts w:ascii="Times New Roman" w:hAnsi="Times New Roman" w:cs="Times New Roman"/>
              <w:sz w:val="24"/>
              <w:szCs w:val="24"/>
            </w:rPr>
            <w:instrText xml:space="preserve"> CITATION Pra18 \l 2052 </w:instrText>
          </w:r>
          <w:r w:rsidR="00FD48E4">
            <w:rPr>
              <w:rFonts w:hint="eastAsia"/>
            </w:rPr>
            <w:fldChar w:fldCharType="separate"/>
          </w:r>
          <w:r w:rsidR="00FD48E4">
            <w:rPr>
              <w:rFonts w:ascii="Times New Roman" w:hAnsi="Times New Roman" w:cs="Times New Roman"/>
              <w:noProof/>
              <w:sz w:val="24"/>
              <w:szCs w:val="24"/>
            </w:rPr>
            <w:t xml:space="preserve"> (Prabhu, 2018)</w:t>
          </w:r>
          <w:r w:rsidR="00FD48E4">
            <w:rPr>
              <w:rFonts w:hint="eastAsia"/>
            </w:rPr>
            <w:fldChar w:fldCharType="end"/>
          </w:r>
        </w:sdtContent>
      </w:sdt>
      <w:r w:rsidR="00FD48E4">
        <w:rPr>
          <w:rFonts w:ascii="Times New Roman" w:hAnsi="Times New Roman" w:cs="Times New Roman"/>
          <w:sz w:val="24"/>
          <w:szCs w:val="24"/>
        </w:rPr>
        <w:t>.</w:t>
      </w:r>
    </w:p>
    <w:p w14:paraId="479B156D" w14:textId="5277AD50" w:rsidR="00FD48E4" w:rsidRDefault="00FD48E4" w:rsidP="00E02F48">
      <w:pPr>
        <w:spacing w:line="360" w:lineRule="auto"/>
        <w:rPr>
          <w:rFonts w:ascii="Times New Roman" w:hAnsi="Times New Roman" w:cs="Times New Roman"/>
          <w:sz w:val="24"/>
          <w:szCs w:val="24"/>
        </w:rPr>
      </w:pPr>
      <w:r>
        <w:rPr>
          <w:rFonts w:ascii="Times New Roman" w:hAnsi="Times New Roman" w:cs="Times New Roman"/>
          <w:sz w:val="24"/>
          <w:szCs w:val="24"/>
        </w:rPr>
        <w:t>For the deep learning CNN model, each image will go through a series of convolution layers</w:t>
      </w:r>
      <w:r w:rsidR="008E3F57">
        <w:rPr>
          <w:rFonts w:ascii="Times New Roman" w:hAnsi="Times New Roman" w:cs="Times New Roman"/>
          <w:sz w:val="24"/>
          <w:szCs w:val="24"/>
        </w:rPr>
        <w:t xml:space="preserve">, as well as </w:t>
      </w:r>
      <w:r>
        <w:rPr>
          <w:rFonts w:ascii="Times New Roman" w:hAnsi="Times New Roman" w:cs="Times New Roman"/>
          <w:sz w:val="24"/>
          <w:szCs w:val="24"/>
        </w:rPr>
        <w:t>kernel, pooling and full</w:t>
      </w:r>
      <w:r w:rsidR="008E3F57">
        <w:rPr>
          <w:rFonts w:ascii="Times New Roman" w:hAnsi="Times New Roman" w:cs="Times New Roman"/>
          <w:sz w:val="24"/>
          <w:szCs w:val="24"/>
        </w:rPr>
        <w:t>-</w:t>
      </w:r>
      <w:r>
        <w:rPr>
          <w:rFonts w:ascii="Times New Roman" w:hAnsi="Times New Roman" w:cs="Times New Roman"/>
          <w:sz w:val="24"/>
          <w:szCs w:val="24"/>
        </w:rPr>
        <w:t>connected layer</w:t>
      </w:r>
      <w:r w:rsidR="008E3F57">
        <w:rPr>
          <w:rFonts w:ascii="Times New Roman" w:hAnsi="Times New Roman" w:cs="Times New Roman"/>
          <w:sz w:val="24"/>
          <w:szCs w:val="24"/>
        </w:rPr>
        <w:t>s</w:t>
      </w:r>
      <w:r>
        <w:rPr>
          <w:rFonts w:ascii="Times New Roman" w:hAnsi="Times New Roman" w:cs="Times New Roman"/>
          <w:sz w:val="24"/>
          <w:szCs w:val="24"/>
        </w:rPr>
        <w:t xml:space="preserve"> (FC). We can add many convolutional layers and flatten the output </w:t>
      </w:r>
      <w:r w:rsidR="008E3F57">
        <w:rPr>
          <w:rFonts w:ascii="Times New Roman" w:hAnsi="Times New Roman" w:cs="Times New Roman"/>
          <w:sz w:val="24"/>
          <w:szCs w:val="24"/>
        </w:rPr>
        <w:t>into the</w:t>
      </w:r>
      <w:r>
        <w:rPr>
          <w:rFonts w:ascii="Times New Roman" w:hAnsi="Times New Roman" w:cs="Times New Roman"/>
          <w:sz w:val="24"/>
          <w:szCs w:val="24"/>
        </w:rPr>
        <w:t xml:space="preserve"> FC Layer. At last</w:t>
      </w:r>
      <w:r w:rsidR="008E3F57">
        <w:rPr>
          <w:rFonts w:ascii="Times New Roman" w:hAnsi="Times New Roman" w:cs="Times New Roman"/>
          <w:sz w:val="24"/>
          <w:szCs w:val="24"/>
        </w:rPr>
        <w:t xml:space="preserve">, </w:t>
      </w:r>
      <w:r>
        <w:rPr>
          <w:rFonts w:ascii="Times New Roman" w:hAnsi="Times New Roman" w:cs="Times New Roman"/>
          <w:sz w:val="24"/>
          <w:szCs w:val="24"/>
        </w:rPr>
        <w:t>th</w:t>
      </w:r>
      <w:r w:rsidR="008E3F57">
        <w:rPr>
          <w:rFonts w:ascii="Times New Roman" w:hAnsi="Times New Roman" w:cs="Times New Roman"/>
          <w:sz w:val="24"/>
          <w:szCs w:val="24"/>
        </w:rPr>
        <w:t>r</w:t>
      </w:r>
      <w:r>
        <w:rPr>
          <w:rFonts w:ascii="Times New Roman" w:hAnsi="Times New Roman" w:cs="Times New Roman"/>
          <w:sz w:val="24"/>
          <w:szCs w:val="24"/>
        </w:rPr>
        <w:t>ough an activation function</w:t>
      </w:r>
      <w:r w:rsidR="008E3F57">
        <w:rPr>
          <w:rFonts w:ascii="Times New Roman" w:hAnsi="Times New Roman" w:cs="Times New Roman"/>
          <w:sz w:val="24"/>
          <w:szCs w:val="24"/>
        </w:rPr>
        <w:t xml:space="preserve">, the results can be </w:t>
      </w:r>
      <w:r>
        <w:rPr>
          <w:rFonts w:ascii="Times New Roman" w:hAnsi="Times New Roman" w:cs="Times New Roman"/>
          <w:sz w:val="24"/>
          <w:szCs w:val="24"/>
        </w:rPr>
        <w:t xml:space="preserve">output </w:t>
      </w:r>
      <w:r w:rsidR="008E3F57">
        <w:rPr>
          <w:rFonts w:ascii="Times New Roman" w:hAnsi="Times New Roman" w:cs="Times New Roman"/>
          <w:sz w:val="24"/>
          <w:szCs w:val="24"/>
        </w:rPr>
        <w:t xml:space="preserve">to a </w:t>
      </w:r>
      <w:bookmarkEnd w:id="152"/>
      <w:bookmarkEnd w:id="153"/>
      <w:r w:rsidR="008E3F57">
        <w:rPr>
          <w:rFonts w:ascii="Times New Roman" w:hAnsi="Times New Roman" w:cs="Times New Roman"/>
          <w:sz w:val="24"/>
          <w:szCs w:val="24"/>
        </w:rPr>
        <w:t>class, and the images are classified.</w:t>
      </w:r>
    </w:p>
    <w:p w14:paraId="5440A7E2" w14:textId="1BB30842" w:rsidR="008E3F57" w:rsidRPr="008E3F57" w:rsidRDefault="008E3F57" w:rsidP="00E02F48">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THIS EXPLANATION SHOULD BE CLEANED UP A BIT.</w:t>
      </w:r>
    </w:p>
    <w:p w14:paraId="2391C653" w14:textId="51B0CD25"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54" w:name="_Toc14635021"/>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.4</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Region-</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ased Convolutional Neural Network </w:t>
      </w:r>
      <w:r w:rsidR="00FD48E4">
        <w:rPr>
          <w:rFonts w:ascii="Times New Roman" w:hAnsi="Times New Roman" w:cs="Times New Roman"/>
          <w:b/>
          <w:bCs/>
          <w:color w:val="000000" w:themeColor="text1"/>
          <w:sz w:val="32"/>
          <w:szCs w:val="32"/>
        </w:rPr>
        <w:t>(R-CNN)</w:t>
      </w:r>
      <w:bookmarkEnd w:id="154"/>
    </w:p>
    <w:p w14:paraId="2A721BD2" w14:textId="78278A72" w:rsidR="00FD48E4" w:rsidRDefault="008E3F57"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w:t>
      </w:r>
      <w:r w:rsidRPr="008E3F57">
        <w:rPr>
          <w:rFonts w:ascii="Times New Roman" w:hAnsi="Times New Roman" w:cs="Times New Roman"/>
          <w:sz w:val="24"/>
          <w:szCs w:val="24"/>
        </w:rPr>
        <w:t xml:space="preserve">Region-Based Convolutional Neural Network </w:t>
      </w:r>
      <w:r>
        <w:rPr>
          <w:rFonts w:ascii="Times New Roman" w:hAnsi="Times New Roman" w:cs="Times New Roman"/>
          <w:sz w:val="24"/>
          <w:szCs w:val="24"/>
        </w:rPr>
        <w:t>(</w:t>
      </w:r>
      <w:r w:rsidR="00FD48E4">
        <w:rPr>
          <w:rFonts w:ascii="Times New Roman" w:hAnsi="Times New Roman" w:cs="Times New Roman"/>
          <w:sz w:val="24"/>
          <w:szCs w:val="24"/>
        </w:rPr>
        <w:t>R-CNN</w:t>
      </w:r>
      <w:r>
        <w:rPr>
          <w:rFonts w:ascii="Times New Roman" w:hAnsi="Times New Roman" w:cs="Times New Roman"/>
          <w:sz w:val="24"/>
          <w:szCs w:val="24"/>
        </w:rPr>
        <w:t>)</w:t>
      </w:r>
      <w:r w:rsidR="00FD48E4">
        <w:rPr>
          <w:rFonts w:ascii="Times New Roman" w:hAnsi="Times New Roman" w:cs="Times New Roman"/>
          <w:sz w:val="24"/>
          <w:szCs w:val="24"/>
        </w:rPr>
        <w:t xml:space="preserve"> combines region proposals with CNN</w:t>
      </w:r>
      <w:r>
        <w:rPr>
          <w:rFonts w:ascii="Times New Roman" w:hAnsi="Times New Roman" w:cs="Times New Roman"/>
          <w:sz w:val="24"/>
          <w:szCs w:val="24"/>
        </w:rPr>
        <w:t>s</w:t>
      </w:r>
      <w:r w:rsidR="00FD48E4">
        <w:rPr>
          <w:rFonts w:ascii="Times New Roman" w:hAnsi="Times New Roman" w:cs="Times New Roman"/>
          <w:sz w:val="24"/>
          <w:szCs w:val="24"/>
        </w:rPr>
        <w:t>,</w:t>
      </w:r>
      <w:r>
        <w:rPr>
          <w:rFonts w:ascii="Times New Roman" w:hAnsi="Times New Roman" w:cs="Times New Roman"/>
          <w:sz w:val="24"/>
          <w:szCs w:val="24"/>
        </w:rPr>
        <w:t xml:space="preserve"> hereby using</w:t>
      </w:r>
      <w:r w:rsidR="00FD48E4">
        <w:rPr>
          <w:rFonts w:ascii="Times New Roman" w:hAnsi="Times New Roman" w:cs="Times New Roman"/>
          <w:sz w:val="24"/>
          <w:szCs w:val="24"/>
        </w:rPr>
        <w:t xml:space="preserve"> high-capacity convolutional neural networks to bottom up region in order to locate </w:t>
      </w:r>
      <w:r>
        <w:rPr>
          <w:rFonts w:ascii="Times New Roman" w:hAnsi="Times New Roman" w:cs="Times New Roman"/>
          <w:sz w:val="24"/>
          <w:szCs w:val="24"/>
        </w:rPr>
        <w:t xml:space="preserve">key features </w:t>
      </w:r>
      <w:r w:rsidR="00FD48E4">
        <w:rPr>
          <w:rFonts w:ascii="Times New Roman" w:hAnsi="Times New Roman" w:cs="Times New Roman"/>
          <w:sz w:val="24"/>
          <w:szCs w:val="24"/>
        </w:rPr>
        <w:t>and</w:t>
      </w:r>
      <w:r w:rsidR="00FD48E4">
        <w:rPr>
          <w:rFonts w:hint="eastAsia"/>
        </w:rPr>
        <w:t xml:space="preserve"> </w:t>
      </w:r>
      <w:r>
        <w:t xml:space="preserve">perform </w:t>
      </w:r>
      <w:r w:rsidR="00FD48E4">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EndPr/>
        <w:sdtContent>
          <w:r w:rsidR="00FD48E4">
            <w:rPr>
              <w:rFonts w:ascii="Times New Roman" w:hAnsi="Times New Roman" w:cs="Times New Roman"/>
              <w:sz w:val="24"/>
              <w:szCs w:val="24"/>
            </w:rPr>
            <w:fldChar w:fldCharType="begin"/>
          </w:r>
          <w:r w:rsidR="00FD48E4">
            <w:rPr>
              <w:rFonts w:ascii="Times New Roman" w:hAnsi="Times New Roman" w:cs="Times New Roman"/>
              <w:sz w:val="24"/>
              <w:szCs w:val="24"/>
            </w:rPr>
            <w:instrText xml:space="preserve"> CITATION Gir14 \l 2052 </w:instrText>
          </w:r>
          <w:r w:rsidR="00FD48E4">
            <w:rPr>
              <w:rFonts w:ascii="Times New Roman" w:hAnsi="Times New Roman" w:cs="Times New Roman"/>
              <w:sz w:val="24"/>
              <w:szCs w:val="24"/>
            </w:rPr>
            <w:fldChar w:fldCharType="separate"/>
          </w:r>
          <w:r w:rsidR="00FD48E4">
            <w:rPr>
              <w:rFonts w:ascii="Times New Roman" w:hAnsi="Times New Roman" w:cs="Times New Roman"/>
              <w:noProof/>
              <w:sz w:val="24"/>
              <w:szCs w:val="24"/>
            </w:rPr>
            <w:t xml:space="preserve"> (Girshick, Donahue, Darrell, &amp; Malik, 2014)</w:t>
          </w:r>
          <w:r w:rsidR="00FD48E4">
            <w:rPr>
              <w:rFonts w:ascii="Times New Roman" w:hAnsi="Times New Roman" w:cs="Times New Roman"/>
              <w:sz w:val="24"/>
              <w:szCs w:val="24"/>
            </w:rPr>
            <w:fldChar w:fldCharType="end"/>
          </w:r>
        </w:sdtContent>
      </w:sdt>
      <w:r w:rsidR="00FD48E4">
        <w:rPr>
          <w:rFonts w:ascii="Times New Roman" w:hAnsi="Times New Roman" w:cs="Times New Roman"/>
          <w:sz w:val="24"/>
          <w:szCs w:val="24"/>
        </w:rPr>
        <w:t>.</w:t>
      </w:r>
      <w:r w:rsidR="00FD48E4">
        <w:rPr>
          <w:rFonts w:hint="eastAsia"/>
        </w:rPr>
        <w:t xml:space="preserve"> </w:t>
      </w:r>
      <w:r w:rsidR="00FD48E4">
        <w:rPr>
          <w:rFonts w:ascii="Times New Roman" w:hAnsi="Times New Roman" w:cs="Times New Roman"/>
          <w:sz w:val="24"/>
          <w:szCs w:val="24"/>
        </w:rPr>
        <w:t xml:space="preserve">R-CNN can also be understood as regions with CNN features. </w:t>
      </w:r>
    </w:p>
    <w:p w14:paraId="76A20D92" w14:textId="3CFF4C23"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55" w:name="_Toc14635022"/>
      <w:r>
        <w:rPr>
          <w:rFonts w:ascii="Times New Roman" w:hAnsi="Times New Roman" w:cs="Times New Roman"/>
          <w:b/>
          <w:bCs/>
          <w:color w:val="000000" w:themeColor="text1"/>
          <w:sz w:val="32"/>
          <w:szCs w:val="32"/>
        </w:rPr>
        <w:lastRenderedPageBreak/>
        <w:t>5</w:t>
      </w:r>
      <w:r w:rsidR="00FD48E4">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ab/>
        <w:t>You Only Look Once</w:t>
      </w:r>
      <w:r w:rsidR="00FD48E4" w:rsidRPr="00FD48E4">
        <w:rPr>
          <w:rFonts w:ascii="Times New Roman" w:hAnsi="Times New Roman" w:cs="Times New Roman"/>
          <w:b/>
          <w:bCs/>
          <w:color w:val="000000" w:themeColor="text1"/>
          <w:sz w:val="32"/>
          <w:szCs w:val="32"/>
        </w:rPr>
        <w:t xml:space="preserve"> </w:t>
      </w:r>
      <w:r w:rsidR="00FD48E4">
        <w:rPr>
          <w:rFonts w:ascii="Times New Roman" w:hAnsi="Times New Roman" w:cs="Times New Roman"/>
          <w:b/>
          <w:bCs/>
          <w:color w:val="000000" w:themeColor="text1"/>
          <w:sz w:val="32"/>
          <w:szCs w:val="32"/>
        </w:rPr>
        <w:t>(YOLO)</w:t>
      </w:r>
      <w:bookmarkEnd w:id="155"/>
    </w:p>
    <w:p w14:paraId="2918B89A" w14:textId="2CB68337" w:rsidR="00C3169A" w:rsidRDefault="00C3169A" w:rsidP="00C3169A">
      <w:pPr>
        <w:pStyle w:val="Heading4"/>
      </w:pPr>
      <w:r w:rsidRPr="00C3169A">
        <w:rPr>
          <w:rFonts w:ascii="Times New Roman" w:hAnsi="Times New Roman" w:cs="Times New Roman"/>
          <w:b/>
          <w:bCs/>
          <w:i w:val="0"/>
          <w:iCs w:val="0"/>
          <w:color w:val="000000" w:themeColor="text1"/>
          <w:sz w:val="32"/>
          <w:szCs w:val="32"/>
        </w:rPr>
        <w:t>Architecture Description</w:t>
      </w:r>
      <w:r>
        <w:t>:</w:t>
      </w:r>
    </w:p>
    <w:p w14:paraId="70D4920B" w14:textId="04E28A5B" w:rsidR="00F76E74" w:rsidRPr="00F76E74" w:rsidRDefault="00F76E74" w:rsidP="00F76E74">
      <w:pPr>
        <w:rPr>
          <w:color w:val="FF0000"/>
        </w:rPr>
      </w:pPr>
      <w:r w:rsidRPr="00F76E74">
        <w:rPr>
          <w:color w:val="FF0000"/>
        </w:rPr>
        <w:t xml:space="preserve">(May want to compress below content and </w:t>
      </w:r>
      <w:r w:rsidR="00904F5C">
        <w:rPr>
          <w:color w:val="FF0000"/>
        </w:rPr>
        <w:t xml:space="preserve">add </w:t>
      </w:r>
      <w:r w:rsidRPr="00F76E74">
        <w:rPr>
          <w:color w:val="FF0000"/>
        </w:rPr>
        <w:t>compar</w:t>
      </w:r>
      <w:r w:rsidR="00904F5C">
        <w:rPr>
          <w:color w:val="FF0000"/>
        </w:rPr>
        <w:t>ison of</w:t>
      </w:r>
      <w:r w:rsidRPr="00F76E74">
        <w:rPr>
          <w:color w:val="FF0000"/>
        </w:rPr>
        <w:t xml:space="preserve"> different YOLO versions)</w:t>
      </w:r>
    </w:p>
    <w:p w14:paraId="09490F3D" w14:textId="6255DE4C"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This is an architecture that tries to overcome some of the limitation of segmentation-based and region-based architectures for image detection. Th</w:t>
      </w:r>
      <w:r w:rsidR="00142E47">
        <w:rPr>
          <w:rFonts w:ascii="Times New Roman" w:hAnsi="Times New Roman" w:cs="Times New Roman"/>
          <w:sz w:val="24"/>
          <w:szCs w:val="24"/>
        </w:rPr>
        <w:t>e</w:t>
      </w:r>
      <w:r>
        <w:rPr>
          <w:rFonts w:ascii="Times New Roman" w:hAnsi="Times New Roman" w:cs="Times New Roman"/>
          <w:sz w:val="24"/>
          <w:szCs w:val="24"/>
        </w:rPr>
        <w:t xml:space="preserve"> algorithm works with convolutional nets that perform image classification and image localization. </w:t>
      </w:r>
    </w:p>
    <w:p w14:paraId="52DA52E1" w14:textId="1B6FCD88"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A convolutional net can perform image classification. This can, for example, be trained to return a class “car”.  Localization is where, in addition to </w:t>
      </w:r>
      <w:r w:rsidR="00142E47">
        <w:rPr>
          <w:rFonts w:ascii="Times New Roman" w:hAnsi="Times New Roman" w:cs="Times New Roman"/>
          <w:sz w:val="24"/>
          <w:szCs w:val="24"/>
        </w:rPr>
        <w:t>c</w:t>
      </w:r>
      <w:r>
        <w:rPr>
          <w:rFonts w:ascii="Times New Roman" w:hAnsi="Times New Roman" w:cs="Times New Roman"/>
          <w:sz w:val="24"/>
          <w:szCs w:val="24"/>
        </w:rPr>
        <w:t xml:space="preserve">lassification, the algorithm returns coordinates associated with where in the image a particular object was detected.  This is also referred to as </w:t>
      </w:r>
      <w:r w:rsidR="00142E47">
        <w:rPr>
          <w:rFonts w:ascii="Times New Roman" w:hAnsi="Times New Roman" w:cs="Times New Roman"/>
          <w:sz w:val="24"/>
          <w:szCs w:val="24"/>
        </w:rPr>
        <w:t>a 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This </w:t>
      </w:r>
      <w:r w:rsidR="00142E47">
        <w:rPr>
          <w:rFonts w:ascii="Times New Roman" w:hAnsi="Times New Roman" w:cs="Times New Roman"/>
          <w:sz w:val="24"/>
          <w:szCs w:val="24"/>
        </w:rPr>
        <w:t>b</w:t>
      </w:r>
      <w:r>
        <w:rPr>
          <w:rFonts w:ascii="Times New Roman" w:hAnsi="Times New Roman" w:cs="Times New Roman"/>
          <w:sz w:val="24"/>
          <w:szCs w:val="24"/>
        </w:rPr>
        <w:t xml:space="preserve">ounding </w:t>
      </w:r>
      <w:r w:rsidR="00142E47">
        <w:rPr>
          <w:rFonts w:ascii="Times New Roman" w:hAnsi="Times New Roman" w:cs="Times New Roman"/>
          <w:sz w:val="24"/>
          <w:szCs w:val="24"/>
        </w:rPr>
        <w:t>b</w:t>
      </w:r>
      <w:r>
        <w:rPr>
          <w:rFonts w:ascii="Times New Roman" w:hAnsi="Times New Roman" w:cs="Times New Roman"/>
          <w:sz w:val="24"/>
          <w:szCs w:val="24"/>
        </w:rPr>
        <w:t xml:space="preserve">ox consists of </w:t>
      </w:r>
      <w:r w:rsidR="00142E47">
        <w:rPr>
          <w:rFonts w:ascii="Times New Roman" w:hAnsi="Times New Roman" w:cs="Times New Roman"/>
          <w:sz w:val="24"/>
          <w:szCs w:val="24"/>
        </w:rPr>
        <w:t>four</w:t>
      </w:r>
      <w:r>
        <w:rPr>
          <w:rFonts w:ascii="Times New Roman" w:hAnsi="Times New Roman" w:cs="Times New Roman"/>
          <w:sz w:val="24"/>
          <w:szCs w:val="24"/>
        </w:rPr>
        <w:t xml:space="preserve"> sets of values: bx, by, bh and bw.  Bx and </w:t>
      </w:r>
      <w:r w:rsidR="00142E47">
        <w:rPr>
          <w:rFonts w:ascii="Times New Roman" w:hAnsi="Times New Roman" w:cs="Times New Roman"/>
          <w:sz w:val="24"/>
          <w:szCs w:val="24"/>
        </w:rPr>
        <w:t>b</w:t>
      </w:r>
      <w:r>
        <w:rPr>
          <w:rFonts w:ascii="Times New Roman" w:hAnsi="Times New Roman" w:cs="Times New Roman"/>
          <w:sz w:val="24"/>
          <w:szCs w:val="24"/>
        </w:rPr>
        <w:t xml:space="preserve">y are the </w:t>
      </w:r>
      <w:r w:rsidR="00142E47">
        <w:rPr>
          <w:rFonts w:ascii="Times New Roman" w:hAnsi="Times New Roman" w:cs="Times New Roman"/>
          <w:sz w:val="24"/>
          <w:szCs w:val="24"/>
        </w:rPr>
        <w:t xml:space="preserve">cartesian </w:t>
      </w:r>
      <w:r>
        <w:rPr>
          <w:rFonts w:ascii="Times New Roman" w:hAnsi="Times New Roman" w:cs="Times New Roman"/>
          <w:sz w:val="24"/>
          <w:szCs w:val="24"/>
        </w:rPr>
        <w:t xml:space="preserve">coordinates of the </w:t>
      </w:r>
      <w:r w:rsidR="00C839DF">
        <w:rPr>
          <w:rFonts w:ascii="Times New Roman" w:hAnsi="Times New Roman" w:cs="Times New Roman"/>
          <w:sz w:val="24"/>
          <w:szCs w:val="24"/>
        </w:rPr>
        <w:t>top left</w:t>
      </w:r>
      <w:r>
        <w:rPr>
          <w:rFonts w:ascii="Times New Roman" w:hAnsi="Times New Roman" w:cs="Times New Roman"/>
          <w:sz w:val="24"/>
          <w:szCs w:val="24"/>
        </w:rPr>
        <w:t xml:space="preserve"> corner of box, bh is height</w:t>
      </w:r>
      <w:r w:rsidR="00142E47">
        <w:rPr>
          <w:rFonts w:ascii="Times New Roman" w:hAnsi="Times New Roman" w:cs="Times New Roman"/>
          <w:sz w:val="24"/>
          <w:szCs w:val="24"/>
        </w:rPr>
        <w:t>,</w:t>
      </w:r>
      <w:r>
        <w:rPr>
          <w:rFonts w:ascii="Times New Roman" w:hAnsi="Times New Roman" w:cs="Times New Roman"/>
          <w:sz w:val="24"/>
          <w:szCs w:val="24"/>
        </w:rPr>
        <w:t xml:space="preserve"> and bw is width of object. The output y in case of localization consists of these elements</w:t>
      </w:r>
      <w:r w:rsidR="00142E47">
        <w:rPr>
          <w:rFonts w:ascii="Times New Roman" w:hAnsi="Times New Roman" w:cs="Times New Roman"/>
          <w:sz w:val="24"/>
          <w:szCs w:val="24"/>
        </w:rPr>
        <w:t xml:space="preserve">, the first of which is the </w:t>
      </w:r>
      <w:r>
        <w:rPr>
          <w:rFonts w:ascii="Times New Roman" w:hAnsi="Times New Roman" w:cs="Times New Roman"/>
          <w:sz w:val="24"/>
          <w:szCs w:val="24"/>
        </w:rPr>
        <w:t xml:space="preserve">probability associated with </w:t>
      </w:r>
      <w:r w:rsidR="00C839DF">
        <w:rPr>
          <w:rFonts w:ascii="Times New Roman" w:hAnsi="Times New Roman" w:cs="Times New Roman"/>
          <w:sz w:val="24"/>
          <w:szCs w:val="24"/>
        </w:rPr>
        <w:t xml:space="preserve">the </w:t>
      </w:r>
      <w:r>
        <w:rPr>
          <w:rFonts w:ascii="Times New Roman" w:hAnsi="Times New Roman" w:cs="Times New Roman"/>
          <w:sz w:val="24"/>
          <w:szCs w:val="24"/>
        </w:rPr>
        <w:t>classification,</w:t>
      </w:r>
      <w:r w:rsidR="00142E47">
        <w:rPr>
          <w:rFonts w:ascii="Times New Roman" w:hAnsi="Times New Roman" w:cs="Times New Roman"/>
          <w:sz w:val="24"/>
          <w:szCs w:val="24"/>
        </w:rPr>
        <w:t xml:space="preserve"> the</w:t>
      </w:r>
      <w:r>
        <w:rPr>
          <w:rFonts w:ascii="Times New Roman" w:hAnsi="Times New Roman" w:cs="Times New Roman"/>
          <w:sz w:val="24"/>
          <w:szCs w:val="24"/>
        </w:rPr>
        <w:t xml:space="preserve"> next </w:t>
      </w:r>
      <w:r w:rsidR="00142E47">
        <w:rPr>
          <w:rFonts w:ascii="Times New Roman" w:hAnsi="Times New Roman" w:cs="Times New Roman"/>
          <w:sz w:val="24"/>
          <w:szCs w:val="24"/>
        </w:rPr>
        <w:t xml:space="preserve">four pertaining to the </w:t>
      </w:r>
      <w:r>
        <w:rPr>
          <w:rFonts w:ascii="Times New Roman" w:hAnsi="Times New Roman" w:cs="Times New Roman"/>
          <w:sz w:val="24"/>
          <w:szCs w:val="24"/>
        </w:rPr>
        <w:t>bounding box</w:t>
      </w:r>
      <w:r w:rsidR="00142E47">
        <w:rPr>
          <w:rFonts w:ascii="Times New Roman" w:hAnsi="Times New Roman" w:cs="Times New Roman"/>
          <w:sz w:val="24"/>
          <w:szCs w:val="24"/>
        </w:rPr>
        <w:t xml:space="preserve">, </w:t>
      </w:r>
      <w:r>
        <w:rPr>
          <w:rFonts w:ascii="Times New Roman" w:hAnsi="Times New Roman" w:cs="Times New Roman"/>
          <w:sz w:val="24"/>
          <w:szCs w:val="24"/>
        </w:rPr>
        <w:t xml:space="preserve">and the rest </w:t>
      </w:r>
      <w:r w:rsidR="00142E47">
        <w:rPr>
          <w:rFonts w:ascii="Times New Roman" w:hAnsi="Times New Roman" w:cs="Times New Roman"/>
          <w:sz w:val="24"/>
          <w:szCs w:val="24"/>
        </w:rPr>
        <w:t>being binary</w:t>
      </w:r>
      <w:r>
        <w:rPr>
          <w:rFonts w:ascii="Times New Roman" w:hAnsi="Times New Roman" w:cs="Times New Roman"/>
          <w:sz w:val="24"/>
          <w:szCs w:val="24"/>
        </w:rPr>
        <w:t xml:space="preserve"> class variables</w:t>
      </w:r>
      <w:r w:rsidR="00142E47">
        <w:rPr>
          <w:rFonts w:ascii="Times New Roman" w:hAnsi="Times New Roman" w:cs="Times New Roman"/>
          <w:sz w:val="24"/>
          <w:szCs w:val="24"/>
        </w:rPr>
        <w:t xml:space="preserve"> that</w:t>
      </w:r>
      <w:r>
        <w:rPr>
          <w:rFonts w:ascii="Times New Roman" w:hAnsi="Times New Roman" w:cs="Times New Roman"/>
          <w:sz w:val="24"/>
          <w:szCs w:val="24"/>
        </w:rPr>
        <w:t xml:space="preserve"> indicat</w:t>
      </w:r>
      <w:r w:rsidR="00142E47">
        <w:rPr>
          <w:rFonts w:ascii="Times New Roman" w:hAnsi="Times New Roman" w:cs="Times New Roman"/>
          <w:sz w:val="24"/>
          <w:szCs w:val="24"/>
        </w:rPr>
        <w:t xml:space="preserve">e the </w:t>
      </w:r>
      <w:r>
        <w:rPr>
          <w:rFonts w:ascii="Times New Roman" w:hAnsi="Times New Roman" w:cs="Times New Roman"/>
          <w:sz w:val="24"/>
          <w:szCs w:val="24"/>
        </w:rPr>
        <w:t xml:space="preserve">type of object </w:t>
      </w:r>
      <w:r w:rsidR="00142E47">
        <w:rPr>
          <w:rFonts w:ascii="Times New Roman" w:hAnsi="Times New Roman" w:cs="Times New Roman"/>
          <w:sz w:val="24"/>
          <w:szCs w:val="24"/>
        </w:rPr>
        <w:t xml:space="preserve">that has been </w:t>
      </w:r>
      <w:r>
        <w:rPr>
          <w:rFonts w:ascii="Times New Roman" w:hAnsi="Times New Roman" w:cs="Times New Roman"/>
          <w:sz w:val="24"/>
          <w:szCs w:val="24"/>
        </w:rPr>
        <w:t>found.</w:t>
      </w:r>
    </w:p>
    <w:p w14:paraId="1CAA52AA" w14:textId="77777777" w:rsidR="00CA7070" w:rsidRDefault="00CA7070" w:rsidP="00E02F48">
      <w:pPr>
        <w:spacing w:line="360" w:lineRule="auto"/>
        <w:jc w:val="center"/>
        <w:rPr>
          <w:rFonts w:ascii="Times New Roman" w:hAnsi="Times New Roman" w:cs="Times New Roman"/>
          <w:sz w:val="24"/>
          <w:szCs w:val="24"/>
        </w:rPr>
      </w:pPr>
      <w:r>
        <w:rPr>
          <w:noProof/>
          <w:lang w:eastAsia="en-US"/>
        </w:rPr>
        <w:drawing>
          <wp:inline distT="0" distB="0" distL="0" distR="0" wp14:anchorId="301CE752" wp14:editId="5FE2FAB2">
            <wp:extent cx="2658631" cy="1273056"/>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7805" cy="1287026"/>
                    </a:xfrm>
                    <a:prstGeom prst="rect">
                      <a:avLst/>
                    </a:prstGeom>
                  </pic:spPr>
                </pic:pic>
              </a:graphicData>
            </a:graphic>
          </wp:inline>
        </w:drawing>
      </w:r>
    </w:p>
    <w:p w14:paraId="4D31FDD4" w14:textId="69C16C7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Localization can also be extended for </w:t>
      </w:r>
      <w:r w:rsidR="00C839DF">
        <w:rPr>
          <w:rFonts w:ascii="Times New Roman" w:hAnsi="Times New Roman" w:cs="Times New Roman"/>
          <w:sz w:val="24"/>
          <w:szCs w:val="24"/>
        </w:rPr>
        <w:t>l</w:t>
      </w:r>
      <w:r>
        <w:rPr>
          <w:rFonts w:ascii="Times New Roman" w:hAnsi="Times New Roman" w:cs="Times New Roman"/>
          <w:sz w:val="24"/>
          <w:szCs w:val="24"/>
        </w:rPr>
        <w:t>andmark detection, where multiple coordinates associated with a part of an object</w:t>
      </w:r>
      <w:r w:rsidR="00142E47">
        <w:rPr>
          <w:rFonts w:ascii="Times New Roman" w:hAnsi="Times New Roman" w:cs="Times New Roman"/>
          <w:sz w:val="24"/>
          <w:szCs w:val="24"/>
        </w:rPr>
        <w:t>. For example, the location of the</w:t>
      </w:r>
      <w:r>
        <w:rPr>
          <w:rFonts w:ascii="Times New Roman" w:hAnsi="Times New Roman" w:cs="Times New Roman"/>
          <w:sz w:val="24"/>
          <w:szCs w:val="24"/>
        </w:rPr>
        <w:t xml:space="preserve"> eyes of a person can be returned by the algorithm.  </w:t>
      </w:r>
    </w:p>
    <w:p w14:paraId="11E37F17" w14:textId="463366E5"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YOLO algorithm works by splitting an image into a grid.  </w:t>
      </w:r>
      <w:r w:rsidR="00142E47">
        <w:rPr>
          <w:rFonts w:ascii="Times New Roman" w:hAnsi="Times New Roman" w:cs="Times New Roman"/>
          <w:sz w:val="24"/>
          <w:szCs w:val="24"/>
        </w:rPr>
        <w:t>The algorithm checks to see whether e</w:t>
      </w:r>
      <w:r>
        <w:rPr>
          <w:rFonts w:ascii="Times New Roman" w:hAnsi="Times New Roman" w:cs="Times New Roman"/>
          <w:sz w:val="24"/>
          <w:szCs w:val="24"/>
        </w:rPr>
        <w:t xml:space="preserve">ach cell </w:t>
      </w:r>
      <w:r w:rsidR="00142E47">
        <w:rPr>
          <w:rFonts w:ascii="Times New Roman" w:hAnsi="Times New Roman" w:cs="Times New Roman"/>
          <w:sz w:val="24"/>
          <w:szCs w:val="24"/>
        </w:rPr>
        <w:t>is the location of the</w:t>
      </w:r>
      <w:r>
        <w:rPr>
          <w:rFonts w:ascii="Times New Roman" w:hAnsi="Times New Roman" w:cs="Times New Roman"/>
          <w:sz w:val="24"/>
          <w:szCs w:val="24"/>
        </w:rPr>
        <w:t xml:space="preserve"> midpoint of an object</w:t>
      </w:r>
      <w:r w:rsidR="00142E47">
        <w:rPr>
          <w:rFonts w:ascii="Times New Roman" w:hAnsi="Times New Roman" w:cs="Times New Roman"/>
          <w:sz w:val="24"/>
          <w:szCs w:val="24"/>
        </w:rPr>
        <w:t xml:space="preserve">. If the cell represents an object midpoint, </w:t>
      </w:r>
      <w:r>
        <w:rPr>
          <w:rFonts w:ascii="Times New Roman" w:hAnsi="Times New Roman" w:cs="Times New Roman"/>
          <w:sz w:val="24"/>
          <w:szCs w:val="24"/>
        </w:rPr>
        <w:t>that cell</w:t>
      </w:r>
      <w:r w:rsidR="00142E47">
        <w:rPr>
          <w:rFonts w:ascii="Times New Roman" w:hAnsi="Times New Roman" w:cs="Times New Roman"/>
          <w:sz w:val="24"/>
          <w:szCs w:val="24"/>
        </w:rPr>
        <w:t xml:space="preserve"> then becomes</w:t>
      </w:r>
      <w:r>
        <w:rPr>
          <w:rFonts w:ascii="Times New Roman" w:hAnsi="Times New Roman" w:cs="Times New Roman"/>
          <w:sz w:val="24"/>
          <w:szCs w:val="24"/>
        </w:rPr>
        <w:t xml:space="preserve"> responsible for arriving at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bounded box for that object. One </w:t>
      </w:r>
      <w:r w:rsidR="00142E47">
        <w:rPr>
          <w:rFonts w:ascii="Times New Roman" w:hAnsi="Times New Roman" w:cs="Times New Roman"/>
          <w:sz w:val="24"/>
          <w:szCs w:val="24"/>
        </w:rPr>
        <w:t>convolutional</w:t>
      </w:r>
      <w:r>
        <w:rPr>
          <w:rFonts w:ascii="Times New Roman" w:hAnsi="Times New Roman" w:cs="Times New Roman"/>
          <w:sz w:val="24"/>
          <w:szCs w:val="24"/>
        </w:rPr>
        <w:t xml:space="preserve"> layer is used for all cells of the grid</w:t>
      </w:r>
      <w:r w:rsidR="00142E47">
        <w:rPr>
          <w:rFonts w:ascii="Times New Roman" w:hAnsi="Times New Roman" w:cs="Times New Roman"/>
          <w:sz w:val="24"/>
          <w:szCs w:val="24"/>
        </w:rPr>
        <w:t>, which translates to</w:t>
      </w:r>
      <w:r>
        <w:rPr>
          <w:rFonts w:ascii="Times New Roman" w:hAnsi="Times New Roman" w:cs="Times New Roman"/>
          <w:sz w:val="24"/>
          <w:szCs w:val="24"/>
        </w:rPr>
        <w:t xml:space="preserve"> efficiency</w:t>
      </w:r>
      <w:r w:rsidR="00142E47">
        <w:rPr>
          <w:rFonts w:ascii="Times New Roman" w:hAnsi="Times New Roman" w:cs="Times New Roman"/>
          <w:sz w:val="24"/>
          <w:szCs w:val="24"/>
        </w:rPr>
        <w:t xml:space="preserve"> and faster </w:t>
      </w:r>
      <w:r>
        <w:rPr>
          <w:rFonts w:ascii="Times New Roman" w:hAnsi="Times New Roman" w:cs="Times New Roman"/>
          <w:sz w:val="24"/>
          <w:szCs w:val="24"/>
        </w:rPr>
        <w:t>detection</w:t>
      </w:r>
      <w:r w:rsidR="00142E47">
        <w:rPr>
          <w:rFonts w:ascii="Times New Roman" w:hAnsi="Times New Roman" w:cs="Times New Roman"/>
          <w:sz w:val="24"/>
          <w:szCs w:val="24"/>
        </w:rPr>
        <w:t xml:space="preserve">. As a direct result, </w:t>
      </w:r>
      <w:r>
        <w:rPr>
          <w:rFonts w:ascii="Times New Roman" w:hAnsi="Times New Roman" w:cs="Times New Roman"/>
          <w:sz w:val="24"/>
          <w:szCs w:val="24"/>
        </w:rPr>
        <w:t xml:space="preserve">YOLO can be used for real time video-based detection. In </w:t>
      </w:r>
      <w:r w:rsidR="00C839DF">
        <w:rPr>
          <w:rFonts w:ascii="Times New Roman" w:hAnsi="Times New Roman" w:cs="Times New Roman"/>
          <w:sz w:val="24"/>
          <w:szCs w:val="24"/>
        </w:rPr>
        <w:t xml:space="preserve">the following </w:t>
      </w:r>
      <w:r>
        <w:rPr>
          <w:rFonts w:ascii="Times New Roman" w:hAnsi="Times New Roman" w:cs="Times New Roman"/>
          <w:sz w:val="24"/>
          <w:szCs w:val="24"/>
        </w:rPr>
        <w:t xml:space="preserve">example, </w:t>
      </w:r>
      <w:r w:rsidR="00142E47">
        <w:rPr>
          <w:rFonts w:ascii="Times New Roman" w:hAnsi="Times New Roman" w:cs="Times New Roman"/>
          <w:sz w:val="24"/>
          <w:szCs w:val="24"/>
        </w:rPr>
        <w:t xml:space="preserve">the </w:t>
      </w:r>
      <w:r w:rsidRPr="00987978">
        <w:rPr>
          <w:rFonts w:ascii="Times New Roman" w:hAnsi="Times New Roman" w:cs="Times New Roman"/>
          <w:sz w:val="24"/>
          <w:szCs w:val="24"/>
        </w:rPr>
        <w:t>image</w:t>
      </w:r>
      <w:r>
        <w:rPr>
          <w:rFonts w:ascii="Times New Roman" w:hAnsi="Times New Roman" w:cs="Times New Roman"/>
          <w:sz w:val="24"/>
          <w:szCs w:val="24"/>
        </w:rPr>
        <w:t xml:space="preserve"> is of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100</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3 size, </w:t>
      </w:r>
      <w:r w:rsidR="00142E47">
        <w:rPr>
          <w:rFonts w:ascii="Times New Roman" w:hAnsi="Times New Roman" w:cs="Times New Roman"/>
          <w:sz w:val="24"/>
          <w:szCs w:val="24"/>
        </w:rPr>
        <w:t xml:space="preserve">but the </w:t>
      </w:r>
      <w:r w:rsidRPr="00987978">
        <w:rPr>
          <w:rFonts w:ascii="Times New Roman" w:hAnsi="Times New Roman" w:cs="Times New Roman"/>
          <w:sz w:val="24"/>
          <w:szCs w:val="24"/>
        </w:rPr>
        <w:t>output will be 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3</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x</w:t>
      </w:r>
      <w:r w:rsidR="00142E47">
        <w:rPr>
          <w:rFonts w:ascii="Times New Roman" w:hAnsi="Times New Roman" w:cs="Times New Roman"/>
          <w:sz w:val="24"/>
          <w:szCs w:val="24"/>
        </w:rPr>
        <w:t xml:space="preserve"> </w:t>
      </w:r>
      <w:r w:rsidRPr="00987978">
        <w:rPr>
          <w:rFonts w:ascii="Times New Roman" w:hAnsi="Times New Roman" w:cs="Times New Roman"/>
          <w:sz w:val="24"/>
          <w:szCs w:val="24"/>
        </w:rPr>
        <w:t xml:space="preserve">8 (3x3 </w:t>
      </w:r>
      <w:r w:rsidRPr="00987978">
        <w:rPr>
          <w:rFonts w:ascii="Times New Roman" w:hAnsi="Times New Roman" w:cs="Times New Roman"/>
          <w:sz w:val="24"/>
          <w:szCs w:val="24"/>
        </w:rPr>
        <w:lastRenderedPageBreak/>
        <w:t xml:space="preserve">because we chose that as grid size and 8 to account for </w:t>
      </w:r>
      <w:r>
        <w:rPr>
          <w:rFonts w:ascii="Times New Roman" w:hAnsi="Times New Roman" w:cs="Times New Roman"/>
          <w:sz w:val="24"/>
          <w:szCs w:val="24"/>
        </w:rPr>
        <w:t>probability</w:t>
      </w:r>
      <w:r w:rsidR="00142E47">
        <w:rPr>
          <w:rFonts w:ascii="Times New Roman" w:hAnsi="Times New Roman" w:cs="Times New Roman"/>
          <w:sz w:val="24"/>
          <w:szCs w:val="24"/>
        </w:rPr>
        <w:t>)</w:t>
      </w:r>
      <w:r>
        <w:rPr>
          <w:rFonts w:ascii="Times New Roman" w:hAnsi="Times New Roman" w:cs="Times New Roman"/>
          <w:sz w:val="24"/>
          <w:szCs w:val="24"/>
        </w:rPr>
        <w:t xml:space="preserve">, </w:t>
      </w:r>
      <w:r w:rsidR="00142E47">
        <w:rPr>
          <w:rFonts w:ascii="Times New Roman" w:hAnsi="Times New Roman" w:cs="Times New Roman"/>
          <w:sz w:val="24"/>
          <w:szCs w:val="24"/>
        </w:rPr>
        <w:t xml:space="preserve">four </w:t>
      </w:r>
      <w:r>
        <w:rPr>
          <w:rFonts w:ascii="Times New Roman" w:hAnsi="Times New Roman" w:cs="Times New Roman"/>
          <w:sz w:val="24"/>
          <w:szCs w:val="24"/>
        </w:rPr>
        <w:t xml:space="preserve">bounding box values, and </w:t>
      </w:r>
      <w:r w:rsidR="00142E47">
        <w:rPr>
          <w:rFonts w:ascii="Times New Roman" w:hAnsi="Times New Roman" w:cs="Times New Roman"/>
          <w:sz w:val="24"/>
          <w:szCs w:val="24"/>
        </w:rPr>
        <w:t>three</w:t>
      </w:r>
      <w:r>
        <w:rPr>
          <w:rFonts w:ascii="Times New Roman" w:hAnsi="Times New Roman" w:cs="Times New Roman"/>
          <w:sz w:val="24"/>
          <w:szCs w:val="24"/>
        </w:rPr>
        <w:t xml:space="preserve"> classes (</w:t>
      </w:r>
      <w:r w:rsidR="00142E47">
        <w:rPr>
          <w:rFonts w:ascii="Times New Roman" w:hAnsi="Times New Roman" w:cs="Times New Roman"/>
          <w:sz w:val="24"/>
          <w:szCs w:val="24"/>
        </w:rPr>
        <w:t>because this algorithm</w:t>
      </w:r>
      <w:r>
        <w:rPr>
          <w:rFonts w:ascii="Times New Roman" w:hAnsi="Times New Roman" w:cs="Times New Roman"/>
          <w:sz w:val="24"/>
          <w:szCs w:val="24"/>
        </w:rPr>
        <w:t xml:space="preserve"> tries to classify </w:t>
      </w:r>
      <w:r w:rsidR="00C839DF">
        <w:rPr>
          <w:rFonts w:ascii="Times New Roman" w:hAnsi="Times New Roman" w:cs="Times New Roman"/>
          <w:sz w:val="24"/>
          <w:szCs w:val="24"/>
        </w:rPr>
        <w:t>three</w:t>
      </w:r>
      <w:r>
        <w:rPr>
          <w:rFonts w:ascii="Times New Roman" w:hAnsi="Times New Roman" w:cs="Times New Roman"/>
          <w:sz w:val="24"/>
          <w:szCs w:val="24"/>
        </w:rPr>
        <w:t xml:space="preserve"> types of objects)</w:t>
      </w:r>
      <w:r w:rsidRPr="00987978">
        <w:rPr>
          <w:rFonts w:ascii="Times New Roman" w:hAnsi="Times New Roman" w:cs="Times New Roman"/>
          <w:sz w:val="24"/>
          <w:szCs w:val="24"/>
        </w:rPr>
        <w:t>. If</w:t>
      </w:r>
      <w:r>
        <w:rPr>
          <w:rFonts w:ascii="Times New Roman" w:hAnsi="Times New Roman" w:cs="Times New Roman"/>
          <w:sz w:val="24"/>
          <w:szCs w:val="24"/>
        </w:rPr>
        <w:t xml:space="preserve"> </w:t>
      </w:r>
      <w:r w:rsidR="00142E47">
        <w:rPr>
          <w:rFonts w:ascii="Times New Roman" w:hAnsi="Times New Roman" w:cs="Times New Roman"/>
          <w:sz w:val="24"/>
          <w:szCs w:val="24"/>
        </w:rPr>
        <w:t>the d</w:t>
      </w:r>
      <w:r>
        <w:rPr>
          <w:rFonts w:ascii="Times New Roman" w:hAnsi="Times New Roman" w:cs="Times New Roman"/>
          <w:sz w:val="24"/>
          <w:szCs w:val="24"/>
        </w:rPr>
        <w:t>etected</w:t>
      </w:r>
      <w:r w:rsidRPr="00987978">
        <w:rPr>
          <w:rFonts w:ascii="Times New Roman" w:hAnsi="Times New Roman" w:cs="Times New Roman"/>
          <w:sz w:val="24"/>
          <w:szCs w:val="24"/>
        </w:rPr>
        <w:t xml:space="preserve"> image spans beyond current cell, </w:t>
      </w:r>
      <w:r w:rsidR="00C839DF">
        <w:rPr>
          <w:rFonts w:ascii="Times New Roman" w:hAnsi="Times New Roman" w:cs="Times New Roman"/>
          <w:sz w:val="24"/>
          <w:szCs w:val="24"/>
        </w:rPr>
        <w:t xml:space="preserve">the </w:t>
      </w:r>
      <w:r w:rsidRPr="00987978">
        <w:rPr>
          <w:rFonts w:ascii="Times New Roman" w:hAnsi="Times New Roman" w:cs="Times New Roman"/>
          <w:sz w:val="24"/>
          <w:szCs w:val="24"/>
        </w:rPr>
        <w:t xml:space="preserve">height and width </w:t>
      </w:r>
      <w:r>
        <w:rPr>
          <w:rFonts w:ascii="Times New Roman" w:hAnsi="Times New Roman" w:cs="Times New Roman"/>
          <w:sz w:val="24"/>
          <w:szCs w:val="24"/>
        </w:rPr>
        <w:t xml:space="preserve">of detected object </w:t>
      </w:r>
      <w:r w:rsidRPr="00987978">
        <w:rPr>
          <w:rFonts w:ascii="Times New Roman" w:hAnsi="Times New Roman" w:cs="Times New Roman"/>
          <w:sz w:val="24"/>
          <w:szCs w:val="24"/>
        </w:rPr>
        <w:t xml:space="preserve">can </w:t>
      </w:r>
      <w:r>
        <w:rPr>
          <w:rFonts w:ascii="Times New Roman" w:hAnsi="Times New Roman" w:cs="Times New Roman"/>
          <w:sz w:val="24"/>
          <w:szCs w:val="24"/>
        </w:rPr>
        <w:t>return values</w:t>
      </w:r>
      <w:r w:rsidR="00C839DF">
        <w:rPr>
          <w:rFonts w:ascii="Times New Roman" w:hAnsi="Times New Roman" w:cs="Times New Roman"/>
          <w:sz w:val="24"/>
          <w:szCs w:val="24"/>
        </w:rPr>
        <w:t xml:space="preserve"> greater than one</w:t>
      </w:r>
      <w:r w:rsidRPr="00987978">
        <w:rPr>
          <w:rFonts w:ascii="Times New Roman" w:hAnsi="Times New Roman" w:cs="Times New Roman"/>
          <w:sz w:val="24"/>
          <w:szCs w:val="24"/>
        </w:rPr>
        <w:t>.</w:t>
      </w:r>
    </w:p>
    <w:p w14:paraId="5F8F5D5C" w14:textId="764FE91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 xml:space="preserve">Evaluation of object localization is done via </w:t>
      </w:r>
      <w:r w:rsidR="00142E47">
        <w:rPr>
          <w:rFonts w:ascii="Times New Roman" w:hAnsi="Times New Roman" w:cs="Times New Roman"/>
          <w:sz w:val="24"/>
          <w:szCs w:val="24"/>
        </w:rPr>
        <w:t xml:space="preserve">an </w:t>
      </w:r>
      <w:r>
        <w:rPr>
          <w:rFonts w:ascii="Times New Roman" w:hAnsi="Times New Roman" w:cs="Times New Roman"/>
          <w:sz w:val="24"/>
          <w:szCs w:val="24"/>
        </w:rPr>
        <w:t xml:space="preserve">Intersection </w:t>
      </w:r>
      <w:r w:rsidR="00C839DF">
        <w:rPr>
          <w:rFonts w:ascii="Times New Roman" w:hAnsi="Times New Roman" w:cs="Times New Roman"/>
          <w:sz w:val="24"/>
          <w:szCs w:val="24"/>
        </w:rPr>
        <w:t>o</w:t>
      </w:r>
      <w:r>
        <w:rPr>
          <w:rFonts w:ascii="Times New Roman" w:hAnsi="Times New Roman" w:cs="Times New Roman"/>
          <w:sz w:val="24"/>
          <w:szCs w:val="24"/>
        </w:rPr>
        <w:t>ver Union</w:t>
      </w:r>
      <w:r w:rsidR="00142E47">
        <w:rPr>
          <w:rFonts w:ascii="Times New Roman" w:hAnsi="Times New Roman" w:cs="Times New Roman"/>
          <w:sz w:val="24"/>
          <w:szCs w:val="24"/>
        </w:rPr>
        <w:t xml:space="preserve"> (IoU)</w:t>
      </w:r>
      <w:r>
        <w:rPr>
          <w:rFonts w:ascii="Times New Roman" w:hAnsi="Times New Roman" w:cs="Times New Roman"/>
          <w:sz w:val="24"/>
          <w:szCs w:val="24"/>
        </w:rPr>
        <w:t xml:space="preserve"> calculation</w:t>
      </w:r>
      <w:r w:rsidR="00142E47">
        <w:rPr>
          <w:rFonts w:ascii="Times New Roman" w:hAnsi="Times New Roman" w:cs="Times New Roman"/>
          <w:sz w:val="24"/>
          <w:szCs w:val="24"/>
        </w:rPr>
        <w:t>,</w:t>
      </w:r>
      <w:r>
        <w:rPr>
          <w:rFonts w:ascii="Times New Roman" w:hAnsi="Times New Roman" w:cs="Times New Roman"/>
          <w:sz w:val="24"/>
          <w:szCs w:val="24"/>
        </w:rPr>
        <w:t xml:space="preserve"> which tries to determine how much of the image is present in the calculated box boundaries. Typically</w:t>
      </w:r>
      <w:r w:rsidR="00142E47">
        <w:rPr>
          <w:rFonts w:ascii="Times New Roman" w:hAnsi="Times New Roman" w:cs="Times New Roman"/>
          <w:sz w:val="24"/>
          <w:szCs w:val="24"/>
        </w:rPr>
        <w:t>,</w:t>
      </w:r>
      <w:r>
        <w:rPr>
          <w:rFonts w:ascii="Times New Roman" w:hAnsi="Times New Roman" w:cs="Times New Roman"/>
          <w:sz w:val="24"/>
          <w:szCs w:val="24"/>
        </w:rPr>
        <w:t xml:space="preserve"> IoU values </w:t>
      </w:r>
      <w:r w:rsidR="00142E47">
        <w:rPr>
          <w:rFonts w:ascii="Times New Roman" w:hAnsi="Times New Roman" w:cs="Times New Roman"/>
          <w:sz w:val="24"/>
          <w:szCs w:val="24"/>
        </w:rPr>
        <w:t>below</w:t>
      </w:r>
      <w:r>
        <w:rPr>
          <w:rFonts w:ascii="Times New Roman" w:hAnsi="Times New Roman" w:cs="Times New Roman"/>
          <w:sz w:val="24"/>
          <w:szCs w:val="24"/>
        </w:rPr>
        <w:t xml:space="preserve"> </w:t>
      </w:r>
      <w:r w:rsidR="00142E47">
        <w:rPr>
          <w:rFonts w:ascii="Times New Roman" w:hAnsi="Times New Roman" w:cs="Times New Roman"/>
          <w:sz w:val="24"/>
          <w:szCs w:val="24"/>
        </w:rPr>
        <w:t>0</w:t>
      </w:r>
      <w:r>
        <w:rPr>
          <w:rFonts w:ascii="Times New Roman" w:hAnsi="Times New Roman" w:cs="Times New Roman"/>
          <w:sz w:val="24"/>
          <w:szCs w:val="24"/>
        </w:rPr>
        <w:t xml:space="preserve">.5 are discarded.  This calculation is also used to aid in </w:t>
      </w:r>
      <w:r w:rsidR="00C839DF">
        <w:rPr>
          <w:rFonts w:ascii="Times New Roman" w:hAnsi="Times New Roman" w:cs="Times New Roman"/>
          <w:sz w:val="24"/>
          <w:szCs w:val="24"/>
        </w:rPr>
        <w:t>n</w:t>
      </w:r>
      <w:r>
        <w:rPr>
          <w:rFonts w:ascii="Times New Roman" w:hAnsi="Times New Roman" w:cs="Times New Roman"/>
          <w:sz w:val="24"/>
          <w:szCs w:val="24"/>
        </w:rPr>
        <w:t>on</w:t>
      </w:r>
      <w:r w:rsidR="00142E47">
        <w:rPr>
          <w:rFonts w:ascii="Times New Roman" w:hAnsi="Times New Roman" w:cs="Times New Roman"/>
          <w:sz w:val="24"/>
          <w:szCs w:val="24"/>
        </w:rPr>
        <w:t>-</w:t>
      </w:r>
      <w:r>
        <w:rPr>
          <w:rFonts w:ascii="Times New Roman" w:hAnsi="Times New Roman" w:cs="Times New Roman"/>
          <w:sz w:val="24"/>
          <w:szCs w:val="24"/>
        </w:rPr>
        <w:t>max</w:t>
      </w:r>
      <w:r w:rsidR="00142E47">
        <w:rPr>
          <w:rFonts w:ascii="Times New Roman" w:hAnsi="Times New Roman" w:cs="Times New Roman"/>
          <w:sz w:val="24"/>
          <w:szCs w:val="24"/>
        </w:rPr>
        <w:t>imum</w:t>
      </w:r>
      <w:r>
        <w:rPr>
          <w:rFonts w:ascii="Times New Roman" w:hAnsi="Times New Roman" w:cs="Times New Roman"/>
          <w:sz w:val="24"/>
          <w:szCs w:val="24"/>
        </w:rPr>
        <w:t xml:space="preserve"> suppression</w:t>
      </w:r>
      <w:r w:rsidR="00142E47">
        <w:rPr>
          <w:rFonts w:ascii="Times New Roman" w:hAnsi="Times New Roman" w:cs="Times New Roman"/>
          <w:sz w:val="24"/>
          <w:szCs w:val="24"/>
        </w:rPr>
        <w:t>,</w:t>
      </w:r>
      <w:r>
        <w:rPr>
          <w:rFonts w:ascii="Times New Roman" w:hAnsi="Times New Roman" w:cs="Times New Roman"/>
          <w:sz w:val="24"/>
          <w:szCs w:val="24"/>
        </w:rPr>
        <w:t xml:space="preserve"> where multiple detections of the same object are </w:t>
      </w:r>
      <w:r w:rsidR="00C839DF">
        <w:rPr>
          <w:rFonts w:ascii="Times New Roman" w:hAnsi="Times New Roman" w:cs="Times New Roman"/>
          <w:sz w:val="24"/>
          <w:szCs w:val="24"/>
        </w:rPr>
        <w:t>resolved,</w:t>
      </w:r>
      <w:r>
        <w:rPr>
          <w:rFonts w:ascii="Times New Roman" w:hAnsi="Times New Roman" w:cs="Times New Roman"/>
          <w:sz w:val="24"/>
          <w:szCs w:val="24"/>
        </w:rPr>
        <w:t xml:space="preserve"> and </w:t>
      </w:r>
      <w:r w:rsidR="00C839DF">
        <w:rPr>
          <w:rFonts w:ascii="Times New Roman" w:hAnsi="Times New Roman" w:cs="Times New Roman"/>
          <w:sz w:val="24"/>
          <w:szCs w:val="24"/>
        </w:rPr>
        <w:t xml:space="preserve">the </w:t>
      </w:r>
      <w:r>
        <w:rPr>
          <w:rFonts w:ascii="Times New Roman" w:hAnsi="Times New Roman" w:cs="Times New Roman"/>
          <w:sz w:val="24"/>
          <w:szCs w:val="24"/>
        </w:rPr>
        <w:t xml:space="preserve">best box is retained. </w:t>
      </w:r>
    </w:p>
    <w:p w14:paraId="3B5D6719" w14:textId="440B2853" w:rsidR="00CA7070" w:rsidRDefault="00CA7070" w:rsidP="00E02F48">
      <w:pPr>
        <w:spacing w:line="360" w:lineRule="auto"/>
        <w:rPr>
          <w:rFonts w:ascii="Times New Roman" w:hAnsi="Times New Roman" w:cs="Times New Roman"/>
          <w:sz w:val="24"/>
          <w:szCs w:val="24"/>
        </w:rPr>
      </w:pPr>
      <w:r>
        <w:rPr>
          <w:rFonts w:ascii="Times New Roman" w:hAnsi="Times New Roman" w:cs="Times New Roman"/>
          <w:sz w:val="24"/>
          <w:szCs w:val="24"/>
        </w:rPr>
        <w:t>In scenarios where midpoint</w:t>
      </w:r>
      <w:r w:rsidR="00142E47">
        <w:rPr>
          <w:rFonts w:ascii="Times New Roman" w:hAnsi="Times New Roman" w:cs="Times New Roman"/>
          <w:sz w:val="24"/>
          <w:szCs w:val="24"/>
        </w:rPr>
        <w:t>s</w:t>
      </w:r>
      <w:r>
        <w:rPr>
          <w:rFonts w:ascii="Times New Roman" w:hAnsi="Times New Roman" w:cs="Times New Roman"/>
          <w:sz w:val="24"/>
          <w:szCs w:val="24"/>
        </w:rPr>
        <w:t xml:space="preserve"> for </w:t>
      </w:r>
      <w:r w:rsidR="00142E47">
        <w:rPr>
          <w:rFonts w:ascii="Times New Roman" w:hAnsi="Times New Roman" w:cs="Times New Roman"/>
          <w:sz w:val="24"/>
          <w:szCs w:val="24"/>
        </w:rPr>
        <w:t>two</w:t>
      </w:r>
      <w:r>
        <w:rPr>
          <w:rFonts w:ascii="Times New Roman" w:hAnsi="Times New Roman" w:cs="Times New Roman"/>
          <w:sz w:val="24"/>
          <w:szCs w:val="24"/>
        </w:rPr>
        <w:t xml:space="preserve"> or more objects exist in the same cell, anchor boxes can be used.</w:t>
      </w:r>
      <w:r w:rsidR="00C839DF">
        <w:rPr>
          <w:rFonts w:ascii="Times New Roman" w:hAnsi="Times New Roman" w:cs="Times New Roman"/>
          <w:sz w:val="24"/>
          <w:szCs w:val="24"/>
        </w:rPr>
        <w:t xml:space="preserve"> </w:t>
      </w:r>
      <w:r>
        <w:rPr>
          <w:rFonts w:ascii="Times New Roman" w:hAnsi="Times New Roman" w:cs="Times New Roman"/>
          <w:sz w:val="24"/>
          <w:szCs w:val="24"/>
        </w:rPr>
        <w:t xml:space="preserve">Anchor boxes are predefined shapes used by the algorithm </w:t>
      </w:r>
      <w:r w:rsidR="00142E47">
        <w:rPr>
          <w:rFonts w:ascii="Times New Roman" w:hAnsi="Times New Roman" w:cs="Times New Roman"/>
          <w:sz w:val="24"/>
          <w:szCs w:val="24"/>
        </w:rPr>
        <w:t>in which to fit objects</w:t>
      </w:r>
      <w:r>
        <w:rPr>
          <w:rFonts w:ascii="Times New Roman" w:hAnsi="Times New Roman" w:cs="Times New Roman"/>
          <w:sz w:val="24"/>
          <w:szCs w:val="24"/>
        </w:rPr>
        <w:t>. The ‘y’ output is extended to return all object matches found (</w:t>
      </w:r>
      <w:r w:rsidR="00142E47">
        <w:rPr>
          <w:rFonts w:ascii="Times New Roman" w:hAnsi="Times New Roman" w:cs="Times New Roman"/>
          <w:sz w:val="24"/>
          <w:szCs w:val="24"/>
        </w:rPr>
        <w:t>n</w:t>
      </w:r>
      <w:r>
        <w:rPr>
          <w:rFonts w:ascii="Times New Roman" w:hAnsi="Times New Roman" w:cs="Times New Roman"/>
          <w:sz w:val="24"/>
          <w:szCs w:val="24"/>
        </w:rPr>
        <w:t xml:space="preserve">umber of </w:t>
      </w:r>
      <w:r w:rsidR="00142E47">
        <w:rPr>
          <w:rFonts w:ascii="Times New Roman" w:hAnsi="Times New Roman" w:cs="Times New Roman"/>
          <w:sz w:val="24"/>
          <w:szCs w:val="24"/>
        </w:rPr>
        <w:t>a</w:t>
      </w:r>
      <w:r>
        <w:rPr>
          <w:rFonts w:ascii="Times New Roman" w:hAnsi="Times New Roman" w:cs="Times New Roman"/>
          <w:sz w:val="24"/>
          <w:szCs w:val="24"/>
        </w:rPr>
        <w:t xml:space="preserve">nchor boxes = </w:t>
      </w:r>
      <w:r w:rsidR="00142E47">
        <w:rPr>
          <w:rFonts w:ascii="Times New Roman" w:hAnsi="Times New Roman" w:cs="Times New Roman"/>
          <w:sz w:val="24"/>
          <w:szCs w:val="24"/>
        </w:rPr>
        <w:t>n</w:t>
      </w:r>
      <w:r>
        <w:rPr>
          <w:rFonts w:ascii="Times New Roman" w:hAnsi="Times New Roman" w:cs="Times New Roman"/>
          <w:sz w:val="24"/>
          <w:szCs w:val="24"/>
        </w:rPr>
        <w:t xml:space="preserve">umber of possible objects that can be detected) </w:t>
      </w:r>
    </w:p>
    <w:p w14:paraId="7B16DE0D" w14:textId="15E9282A" w:rsidR="00F76E74" w:rsidRPr="00F76E74" w:rsidRDefault="00F76E74" w:rsidP="00E02F48">
      <w:pPr>
        <w:spacing w:line="360" w:lineRule="auto"/>
        <w:rPr>
          <w:rFonts w:ascii="Times New Roman" w:hAnsi="Times New Roman" w:cs="Times New Roman"/>
          <w:color w:val="FF0000"/>
          <w:sz w:val="24"/>
          <w:szCs w:val="24"/>
        </w:rPr>
      </w:pPr>
      <w:r w:rsidRPr="00F76E74">
        <w:rPr>
          <w:rFonts w:ascii="Times New Roman" w:hAnsi="Times New Roman" w:cs="Times New Roman"/>
          <w:color w:val="FF0000"/>
          <w:sz w:val="24"/>
          <w:szCs w:val="24"/>
        </w:rPr>
        <w:t xml:space="preserve">Make sure this is YOLO3 arch. Write about YOLO versions and benefits </w:t>
      </w:r>
    </w:p>
    <w:p w14:paraId="1DF0DC8E" w14:textId="7F7C3FD8" w:rsidR="00F76E74" w:rsidRDefault="00F76E74" w:rsidP="00E02F48">
      <w:pPr>
        <w:spacing w:line="360" w:lineRule="auto"/>
        <w:rPr>
          <w:rFonts w:ascii="Times New Roman" w:hAnsi="Times New Roman" w:cs="Times New Roman"/>
          <w:sz w:val="24"/>
          <w:szCs w:val="24"/>
        </w:rPr>
      </w:pPr>
      <w:r>
        <w:rPr>
          <w:noProof/>
          <w:lang w:eastAsia="en-US"/>
        </w:rPr>
        <w:drawing>
          <wp:inline distT="0" distB="0" distL="0" distR="0" wp14:anchorId="76B4F996" wp14:editId="34E63B43">
            <wp:extent cx="5943600" cy="2529205"/>
            <wp:effectExtent l="19050" t="19050" r="19050"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9205"/>
                    </a:xfrm>
                    <a:prstGeom prst="rect">
                      <a:avLst/>
                    </a:prstGeom>
                    <a:ln>
                      <a:solidFill>
                        <a:schemeClr val="tx1"/>
                      </a:solidFill>
                    </a:ln>
                  </pic:spPr>
                </pic:pic>
              </a:graphicData>
            </a:graphic>
          </wp:inline>
        </w:drawing>
      </w:r>
    </w:p>
    <w:p w14:paraId="38AE1B4E" w14:textId="0A5A44B9" w:rsidR="00F76E74" w:rsidRPr="00F76E74" w:rsidRDefault="00F76E74" w:rsidP="00E02F48">
      <w:pPr>
        <w:spacing w:line="360" w:lineRule="auto"/>
      </w:pPr>
      <w:r>
        <w:rPr>
          <w:rFonts w:ascii="Times New Roman" w:hAnsi="Times New Roman" w:cs="Times New Roman"/>
          <w:sz w:val="24"/>
          <w:szCs w:val="24"/>
        </w:rPr>
        <w:t xml:space="preserve">(add source: </w:t>
      </w:r>
      <w:hyperlink r:id="rId15" w:history="1">
        <w:r w:rsidRPr="003176C3">
          <w:rPr>
            <w:rStyle w:val="Hyperlink"/>
          </w:rPr>
          <w:t>https://arxiv.org/pdf/1506.02640.pdf</w:t>
        </w:r>
      </w:hyperlink>
      <w:r>
        <w:t>)</w:t>
      </w:r>
    </w:p>
    <w:p w14:paraId="3EA2BBE7" w14:textId="3266DF06" w:rsidR="00C3169A" w:rsidRDefault="00C3169A" w:rsidP="00C3169A">
      <w:pPr>
        <w:pStyle w:val="Heading4"/>
      </w:pPr>
      <w:r>
        <w:rPr>
          <w:rFonts w:ascii="Times New Roman" w:hAnsi="Times New Roman" w:cs="Times New Roman"/>
          <w:b/>
          <w:bCs/>
          <w:i w:val="0"/>
          <w:iCs w:val="0"/>
          <w:color w:val="000000" w:themeColor="text1"/>
          <w:sz w:val="32"/>
          <w:szCs w:val="32"/>
        </w:rPr>
        <w:t>Algorithm Implementation</w:t>
      </w:r>
      <w:r>
        <w:t>:</w:t>
      </w:r>
    </w:p>
    <w:p w14:paraId="69DD402B" w14:textId="2DE7C509" w:rsidR="00C3169A" w:rsidRDefault="00F76E74" w:rsidP="00C3169A">
      <w:r>
        <w:t xml:space="preserve">An implementation of the YOLOv3 architecture called DarkNet built using C by YOLO authors </w:t>
      </w:r>
      <w:r w:rsidR="00B24F6C">
        <w:t>i</w:t>
      </w:r>
      <w:r>
        <w:t>s available</w:t>
      </w:r>
      <w:r w:rsidR="00B24F6C">
        <w:t xml:space="preserve"> as open source software.  A Python implementation of the same is available on GitHub (</w:t>
      </w:r>
      <w:r w:rsidR="00B24F6C" w:rsidRPr="00B24F6C">
        <w:rPr>
          <w:color w:val="FF0000"/>
        </w:rPr>
        <w:t xml:space="preserve">provide </w:t>
      </w:r>
      <w:r w:rsidR="00B24F6C" w:rsidRPr="00B24F6C">
        <w:rPr>
          <w:color w:val="FF0000"/>
        </w:rPr>
        <w:lastRenderedPageBreak/>
        <w:t>references)</w:t>
      </w:r>
      <w:r w:rsidR="00B24F6C">
        <w:rPr>
          <w:color w:val="FF0000"/>
        </w:rPr>
        <w:t xml:space="preserve">.  </w:t>
      </w:r>
      <w:r w:rsidR="00B24F6C" w:rsidRPr="00B24F6C">
        <w:t xml:space="preserve">This </w:t>
      </w:r>
      <w:r w:rsidR="00B24F6C" w:rsidRPr="00835039">
        <w:t xml:space="preserve">Pythonic implementation converts the original C based model build logic to Python and enables training of </w:t>
      </w:r>
      <w:r w:rsidR="00835039">
        <w:t xml:space="preserve">new datasets. </w:t>
      </w:r>
    </w:p>
    <w:p w14:paraId="2F7EBD84" w14:textId="58D97770" w:rsidR="00835039" w:rsidRDefault="00835039" w:rsidP="00C3169A">
      <w:r>
        <w:t xml:space="preserve">Using this GitHub repo as base, the dataset containing Simpson images and annotations was trained.  Multiple modifications were made to the codebase to get it running on ARGO.  Also, annotations file had to be modified to a format that YOLO could input.  </w:t>
      </w:r>
    </w:p>
    <w:p w14:paraId="4D533DB5" w14:textId="6C3EAD65" w:rsidR="00835039" w:rsidRDefault="00835039" w:rsidP="00C3169A">
      <w:r>
        <w:t xml:space="preserve">Hyperparameters were adjusted to </w:t>
      </w:r>
      <w:r w:rsidR="001F305B">
        <w:t xml:space="preserve">reduce validation loss.  And the final model (with best fit) had the following hyperparameter settings </w:t>
      </w:r>
      <w:r w:rsidR="001F305B" w:rsidRPr="001F305B">
        <w:rPr>
          <w:color w:val="FF0000"/>
        </w:rPr>
        <w:t>(ADD)</w:t>
      </w:r>
    </w:p>
    <w:p w14:paraId="57F00474" w14:textId="52128639" w:rsidR="00835039" w:rsidRPr="00835039" w:rsidRDefault="00A3763F" w:rsidP="00C3169A">
      <w:r>
        <w:t xml:space="preserve">TensorBoard was implemented to provide model performance metrics and model comparison.  Since ARGO lacks a UI interface, the TensorBoard event outputs were transferred to a local machine and evaluated there.  </w:t>
      </w:r>
      <w:r w:rsidRPr="00A3763F">
        <w:rPr>
          <w:color w:val="FF0000"/>
        </w:rPr>
        <w:t>(add screenshots)</w:t>
      </w:r>
    </w:p>
    <w:p w14:paraId="60696D2B" w14:textId="3B8EE664" w:rsid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Challenges faced</w:t>
      </w:r>
    </w:p>
    <w:p w14:paraId="742956FA" w14:textId="203705E8" w:rsidR="001F305B" w:rsidRDefault="001F305B" w:rsidP="001F305B">
      <w:r>
        <w:t>OOO errors</w:t>
      </w:r>
    </w:p>
    <w:p w14:paraId="79EA659A" w14:textId="58A743D2" w:rsidR="00A71E64" w:rsidRDefault="00A71E64" w:rsidP="001F305B">
      <w:r>
        <w:t>Long execution times</w:t>
      </w:r>
    </w:p>
    <w:p w14:paraId="357DC0BB" w14:textId="2E436C01" w:rsidR="001F305B" w:rsidRDefault="001F305B" w:rsidP="001F305B">
      <w:r>
        <w:t>OSError – unable to open H5 file (file lock unavailable)</w:t>
      </w:r>
    </w:p>
    <w:p w14:paraId="6B93262C" w14:textId="698EE7A6" w:rsidR="001F305B" w:rsidRDefault="001F305B" w:rsidP="001F305B">
      <w:r>
        <w:t>Different nodes – different training times</w:t>
      </w:r>
    </w:p>
    <w:p w14:paraId="3E998756" w14:textId="7A57E5B5" w:rsidR="001F305B" w:rsidRDefault="001F305B" w:rsidP="001F305B">
      <w:r>
        <w:t>Multi GPU failure</w:t>
      </w:r>
    </w:p>
    <w:p w14:paraId="19144CD6" w14:textId="5DFCCAF0" w:rsidR="001F305B" w:rsidRPr="001F305B" w:rsidRDefault="001F305B" w:rsidP="001F305B">
      <w:r>
        <w:t>Accuracy of Image detection and video detection (test)</w:t>
      </w:r>
      <w:r w:rsidR="00A3763F">
        <w:t xml:space="preserve"> – adequate sample images? Quality of images being trained on?  Issues with Homer?</w:t>
      </w:r>
    </w:p>
    <w:p w14:paraId="701B120E" w14:textId="3E8121D9" w:rsidR="00C3169A" w:rsidRPr="00C3169A" w:rsidRDefault="00C3169A" w:rsidP="00C3169A">
      <w:pPr>
        <w:pStyle w:val="Heading4"/>
        <w:rPr>
          <w:rFonts w:ascii="Times New Roman" w:hAnsi="Times New Roman" w:cs="Times New Roman"/>
          <w:b/>
          <w:bCs/>
          <w:i w:val="0"/>
          <w:iCs w:val="0"/>
          <w:color w:val="000000" w:themeColor="text1"/>
          <w:sz w:val="32"/>
          <w:szCs w:val="32"/>
        </w:rPr>
      </w:pPr>
      <w:r w:rsidRPr="00C3169A">
        <w:rPr>
          <w:rFonts w:ascii="Times New Roman" w:hAnsi="Times New Roman" w:cs="Times New Roman"/>
          <w:b/>
          <w:bCs/>
          <w:i w:val="0"/>
          <w:iCs w:val="0"/>
          <w:color w:val="000000" w:themeColor="text1"/>
          <w:sz w:val="32"/>
          <w:szCs w:val="32"/>
        </w:rPr>
        <w:t>Next Steps (with additional time)</w:t>
      </w:r>
    </w:p>
    <w:p w14:paraId="099F483B" w14:textId="77777777" w:rsidR="00C3169A" w:rsidRPr="0098458C" w:rsidRDefault="00C3169A" w:rsidP="00E02F48">
      <w:pPr>
        <w:spacing w:line="360" w:lineRule="auto"/>
        <w:rPr>
          <w:rFonts w:ascii="Times New Roman" w:hAnsi="Times New Roman" w:cs="Times New Roman"/>
          <w:sz w:val="24"/>
          <w:szCs w:val="24"/>
        </w:rPr>
      </w:pPr>
    </w:p>
    <w:p w14:paraId="41EF826A" w14:textId="06AC1DC9" w:rsidR="00FD48E4" w:rsidRDefault="00891110" w:rsidP="00E02F48">
      <w:pPr>
        <w:pStyle w:val="Heading3"/>
        <w:spacing w:line="360" w:lineRule="auto"/>
        <w:rPr>
          <w:rFonts w:ascii="Times New Roman" w:hAnsi="Times New Roman" w:cs="Times New Roman"/>
          <w:b/>
          <w:bCs/>
          <w:color w:val="000000" w:themeColor="text1"/>
          <w:sz w:val="32"/>
          <w:szCs w:val="32"/>
        </w:rPr>
      </w:pPr>
      <w:bookmarkStart w:id="156" w:name="_Toc14635023"/>
      <w:r>
        <w:rPr>
          <w:rFonts w:ascii="Times New Roman" w:hAnsi="Times New Roman" w:cs="Times New Roman"/>
          <w:b/>
          <w:bCs/>
          <w:color w:val="000000" w:themeColor="text1"/>
          <w:sz w:val="32"/>
          <w:szCs w:val="32"/>
        </w:rPr>
        <w:t>5</w:t>
      </w:r>
      <w:r w:rsidR="00FD48E4">
        <w:rPr>
          <w:rFonts w:ascii="Times New Roman" w:hAnsi="Times New Roman" w:cs="Times New Roman"/>
          <w:b/>
          <w:bCs/>
          <w:color w:val="000000" w:themeColor="text1"/>
          <w:sz w:val="32"/>
          <w:szCs w:val="32"/>
        </w:rPr>
        <w:t>.</w:t>
      </w:r>
      <w:r w:rsidR="00093380">
        <w:rPr>
          <w:rFonts w:ascii="Times New Roman" w:hAnsi="Times New Roman" w:cs="Times New Roman"/>
          <w:b/>
          <w:bCs/>
          <w:color w:val="000000" w:themeColor="text1"/>
          <w:sz w:val="32"/>
          <w:szCs w:val="32"/>
        </w:rPr>
        <w:t>6</w:t>
      </w:r>
      <w:r w:rsidR="00FD48E4">
        <w:rPr>
          <w:rFonts w:ascii="Times New Roman" w:hAnsi="Times New Roman" w:cs="Times New Roman"/>
          <w:b/>
          <w:bCs/>
          <w:color w:val="000000" w:themeColor="text1"/>
          <w:sz w:val="32"/>
          <w:szCs w:val="32"/>
        </w:rPr>
        <w:tab/>
      </w:r>
      <w:r w:rsidR="00FD48E4" w:rsidRPr="00FD48E4">
        <w:rPr>
          <w:rFonts w:ascii="Times New Roman" w:hAnsi="Times New Roman" w:cs="Times New Roman"/>
          <w:b/>
          <w:bCs/>
          <w:color w:val="000000" w:themeColor="text1"/>
          <w:sz w:val="32"/>
          <w:szCs w:val="32"/>
        </w:rPr>
        <w:t xml:space="preserve">Single Shot </w:t>
      </w:r>
      <w:r w:rsidR="00FD48E4">
        <w:rPr>
          <w:rFonts w:ascii="Times New Roman" w:hAnsi="Times New Roman" w:cs="Times New Roman"/>
          <w:b/>
          <w:bCs/>
          <w:color w:val="000000" w:themeColor="text1"/>
          <w:sz w:val="32"/>
          <w:szCs w:val="32"/>
        </w:rPr>
        <w:t>M</w:t>
      </w:r>
      <w:r w:rsidR="00FD48E4" w:rsidRPr="00FD48E4">
        <w:rPr>
          <w:rFonts w:ascii="Times New Roman" w:hAnsi="Times New Roman" w:cs="Times New Roman"/>
          <w:b/>
          <w:bCs/>
          <w:color w:val="000000" w:themeColor="text1"/>
          <w:sz w:val="32"/>
          <w:szCs w:val="32"/>
        </w:rPr>
        <w:t>ulti-</w:t>
      </w:r>
      <w:r w:rsidR="00FD48E4">
        <w:rPr>
          <w:rFonts w:ascii="Times New Roman" w:hAnsi="Times New Roman" w:cs="Times New Roman"/>
          <w:b/>
          <w:bCs/>
          <w:color w:val="000000" w:themeColor="text1"/>
          <w:sz w:val="32"/>
          <w:szCs w:val="32"/>
        </w:rPr>
        <w:t>B</w:t>
      </w:r>
      <w:r w:rsidR="00FD48E4" w:rsidRPr="00FD48E4">
        <w:rPr>
          <w:rFonts w:ascii="Times New Roman" w:hAnsi="Times New Roman" w:cs="Times New Roman"/>
          <w:b/>
          <w:bCs/>
          <w:color w:val="000000" w:themeColor="text1"/>
          <w:sz w:val="32"/>
          <w:szCs w:val="32"/>
        </w:rPr>
        <w:t xml:space="preserve">ox Detection </w:t>
      </w:r>
      <w:r w:rsidR="00FD48E4">
        <w:rPr>
          <w:rFonts w:ascii="Times New Roman" w:hAnsi="Times New Roman" w:cs="Times New Roman"/>
          <w:b/>
          <w:bCs/>
          <w:color w:val="000000" w:themeColor="text1"/>
          <w:sz w:val="32"/>
          <w:szCs w:val="32"/>
        </w:rPr>
        <w:t>(SSD)</w:t>
      </w:r>
      <w:bookmarkEnd w:id="156"/>
    </w:p>
    <w:p w14:paraId="530607EE" w14:textId="5CA04288" w:rsidR="00E02F48" w:rsidRDefault="00E02F48" w:rsidP="00E02F48">
      <w:pPr>
        <w:spacing w:line="360" w:lineRule="auto"/>
        <w:rPr>
          <w:rFonts w:ascii="Times New Roman" w:hAnsi="Times New Roman" w:cs="Times New Roman"/>
          <w:sz w:val="24"/>
          <w:szCs w:val="24"/>
        </w:rPr>
      </w:pPr>
      <w:r w:rsidRPr="000D7829">
        <w:rPr>
          <w:rFonts w:ascii="Times New Roman" w:hAnsi="Times New Roman" w:cs="Times New Roman"/>
          <w:sz w:val="24"/>
          <w:szCs w:val="24"/>
        </w:rPr>
        <w:t>The SSD approach is based on a feed-forward convolutional network that produces</w:t>
      </w:r>
      <w:r>
        <w:rPr>
          <w:rFonts w:ascii="Times New Roman" w:hAnsi="Times New Roman" w:cs="Times New Roman"/>
          <w:sz w:val="24"/>
          <w:szCs w:val="24"/>
        </w:rPr>
        <w:t xml:space="preserve"> </w:t>
      </w:r>
      <w:r w:rsidRPr="000D7829">
        <w:rPr>
          <w:rFonts w:ascii="Times New Roman" w:hAnsi="Times New Roman" w:cs="Times New Roman"/>
          <w:sz w:val="24"/>
          <w:szCs w:val="24"/>
        </w:rPr>
        <w:t>a fixed-size collection of bounding boxes and scores for the presence of object class</w:t>
      </w:r>
      <w:r>
        <w:rPr>
          <w:rFonts w:ascii="Times New Roman" w:hAnsi="Times New Roman" w:cs="Times New Roman"/>
          <w:sz w:val="24"/>
          <w:szCs w:val="24"/>
        </w:rPr>
        <w:t xml:space="preserve"> </w:t>
      </w:r>
      <w:r w:rsidRPr="000D7829">
        <w:rPr>
          <w:rFonts w:ascii="Times New Roman" w:hAnsi="Times New Roman" w:cs="Times New Roman"/>
          <w:sz w:val="24"/>
          <w:szCs w:val="24"/>
        </w:rPr>
        <w:t>instances in those boxes</w:t>
      </w:r>
      <w:r w:rsidR="00C839DF">
        <w:rPr>
          <w:rFonts w:ascii="Times New Roman" w:hAnsi="Times New Roman" w:cs="Times New Roman"/>
          <w:sz w:val="24"/>
          <w:szCs w:val="24"/>
        </w:rPr>
        <w:t>. This is then</w:t>
      </w:r>
      <w:r w:rsidRPr="000D7829">
        <w:rPr>
          <w:rFonts w:ascii="Times New Roman" w:hAnsi="Times New Roman" w:cs="Times New Roman"/>
          <w:sz w:val="24"/>
          <w:szCs w:val="24"/>
        </w:rPr>
        <w:t xml:space="preserve"> followed by a non-maximum suppression step to produce the</w:t>
      </w:r>
      <w:r>
        <w:rPr>
          <w:rFonts w:ascii="Times New Roman" w:hAnsi="Times New Roman" w:cs="Times New Roman"/>
          <w:sz w:val="24"/>
          <w:szCs w:val="24"/>
        </w:rPr>
        <w:t xml:space="preserve"> </w:t>
      </w:r>
      <w:r w:rsidRPr="000D7829">
        <w:rPr>
          <w:rFonts w:ascii="Times New Roman" w:hAnsi="Times New Roman" w:cs="Times New Roman"/>
          <w:sz w:val="24"/>
          <w:szCs w:val="24"/>
        </w:rPr>
        <w:t>final detections. The early network layers are based on a standard architecture used for</w:t>
      </w:r>
      <w:r>
        <w:rPr>
          <w:rFonts w:ascii="Times New Roman" w:hAnsi="Times New Roman" w:cs="Times New Roman"/>
          <w:sz w:val="24"/>
          <w:szCs w:val="24"/>
        </w:rPr>
        <w:t xml:space="preserve"> </w:t>
      </w:r>
      <w:r w:rsidRPr="000D7829">
        <w:rPr>
          <w:rFonts w:ascii="Times New Roman" w:hAnsi="Times New Roman" w:cs="Times New Roman"/>
          <w:sz w:val="24"/>
          <w:szCs w:val="24"/>
        </w:rPr>
        <w:t xml:space="preserve">high quality image classification (truncated before any classification layers), which </w:t>
      </w:r>
      <w:r>
        <w:rPr>
          <w:rFonts w:ascii="Times New Roman" w:hAnsi="Times New Roman" w:cs="Times New Roman"/>
          <w:sz w:val="24"/>
          <w:szCs w:val="24"/>
        </w:rPr>
        <w:t>is a base network</w:t>
      </w:r>
      <w:r w:rsidRPr="000D7829">
        <w:rPr>
          <w:rFonts w:ascii="Times New Roman" w:hAnsi="Times New Roman" w:cs="Times New Roman"/>
          <w:sz w:val="24"/>
          <w:szCs w:val="24"/>
        </w:rPr>
        <w:t>. We then add auxiliary structure to the network to produce</w:t>
      </w:r>
      <w:r>
        <w:rPr>
          <w:rFonts w:ascii="Times New Roman" w:hAnsi="Times New Roman" w:cs="Times New Roman"/>
          <w:sz w:val="24"/>
          <w:szCs w:val="24"/>
        </w:rPr>
        <w:t xml:space="preserve"> d</w:t>
      </w:r>
      <w:r w:rsidRPr="000D7829">
        <w:rPr>
          <w:rFonts w:ascii="Times New Roman" w:hAnsi="Times New Roman" w:cs="Times New Roman"/>
          <w:sz w:val="24"/>
          <w:szCs w:val="24"/>
        </w:rPr>
        <w:t xml:space="preserve">etections </w:t>
      </w:r>
      <w:r>
        <w:rPr>
          <w:rFonts w:ascii="Times New Roman" w:hAnsi="Times New Roman" w:cs="Times New Roman"/>
          <w:sz w:val="24"/>
          <w:szCs w:val="24"/>
        </w:rPr>
        <w:t>based on</w:t>
      </w:r>
      <w:r w:rsidRPr="000D7829">
        <w:rPr>
          <w:rFonts w:ascii="Times New Roman" w:hAnsi="Times New Roman" w:cs="Times New Roman"/>
          <w:sz w:val="24"/>
          <w:szCs w:val="24"/>
        </w:rPr>
        <w:t xml:space="preserve"> the following key features</w:t>
      </w:r>
      <w:r>
        <w:rPr>
          <w:rFonts w:ascii="Times New Roman" w:hAnsi="Times New Roman" w:cs="Times New Roman"/>
          <w:sz w:val="24"/>
          <w:szCs w:val="24"/>
        </w:rPr>
        <w:t>:</w:t>
      </w:r>
    </w:p>
    <w:p w14:paraId="031E0466"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Multi-scale feature maps for detection</w:t>
      </w:r>
      <w:r w:rsidRPr="00E02F48">
        <w:rPr>
          <w:rFonts w:ascii="Times New Roman" w:hAnsi="Times New Roman" w:cs="Times New Roman"/>
          <w:sz w:val="28"/>
          <w:szCs w:val="28"/>
        </w:rPr>
        <w:t xml:space="preserve"> </w:t>
      </w:r>
    </w:p>
    <w:p w14:paraId="296B0CE7" w14:textId="3E955D03"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t xml:space="preserve">We add convolutional feature layers to the end of the truncated base network. These layers decrease in size progressively and allow predictions of detections at multiple scales. The </w:t>
      </w:r>
      <w:r w:rsidRPr="00266CD8">
        <w:rPr>
          <w:rFonts w:ascii="Times New Roman" w:hAnsi="Times New Roman" w:cs="Times New Roman"/>
          <w:sz w:val="24"/>
          <w:szCs w:val="24"/>
        </w:rPr>
        <w:lastRenderedPageBreak/>
        <w:t xml:space="preserve">convolutional model for predicting detections is different for each feature layer (cf Overfeat[4] and YOLO[5] that operate on a single scale feature map). </w:t>
      </w:r>
    </w:p>
    <w:p w14:paraId="34D9B054" w14:textId="77777777" w:rsidR="00E02F48" w:rsidRPr="00E02F48" w:rsidRDefault="00E02F48" w:rsidP="00E02F48">
      <w:pPr>
        <w:spacing w:line="360" w:lineRule="auto"/>
        <w:rPr>
          <w:rFonts w:ascii="Times New Roman" w:hAnsi="Times New Roman" w:cs="Times New Roman"/>
          <w:sz w:val="28"/>
          <w:szCs w:val="28"/>
        </w:rPr>
      </w:pPr>
      <w:r w:rsidRPr="00E02F48">
        <w:rPr>
          <w:rFonts w:ascii="Times New Roman" w:hAnsi="Times New Roman" w:cs="Times New Roman"/>
          <w:b/>
          <w:sz w:val="28"/>
          <w:szCs w:val="28"/>
        </w:rPr>
        <w:t>Convolutional predictors for detection</w:t>
      </w:r>
      <w:r w:rsidRPr="00E02F48">
        <w:rPr>
          <w:rFonts w:ascii="Times New Roman" w:hAnsi="Times New Roman" w:cs="Times New Roman"/>
          <w:sz w:val="28"/>
          <w:szCs w:val="28"/>
        </w:rPr>
        <w:t xml:space="preserve"> </w:t>
      </w:r>
    </w:p>
    <w:p w14:paraId="0ADAD2C9" w14:textId="319B7B65" w:rsidR="00E02F48" w:rsidRDefault="00E02F48" w:rsidP="00E02F48">
      <w:pPr>
        <w:spacing w:line="360" w:lineRule="auto"/>
        <w:rPr>
          <w:rFonts w:ascii="Times New Roman" w:hAnsi="Times New Roman" w:cs="Times New Roman"/>
          <w:sz w:val="24"/>
          <w:szCs w:val="24"/>
        </w:rPr>
      </w:pPr>
      <w:r w:rsidRPr="00266CD8">
        <w:rPr>
          <w:rFonts w:ascii="Times New Roman" w:hAnsi="Times New Roman" w:cs="Times New Roman"/>
          <w:sz w:val="24"/>
          <w:szCs w:val="24"/>
        </w:rPr>
        <w:t xml:space="preserve">Each added feature layer can produce a fixed set of detection predictions using a set of convolutional filters. These are indicated on top </w:t>
      </w:r>
      <w:r>
        <w:rPr>
          <w:rFonts w:ascii="Times New Roman" w:hAnsi="Times New Roman" w:cs="Times New Roman"/>
          <w:sz w:val="24"/>
          <w:szCs w:val="24"/>
        </w:rPr>
        <w:t>of the SSD network architecture.</w:t>
      </w:r>
    </w:p>
    <w:p w14:paraId="07D52CD5" w14:textId="77777777" w:rsidR="00E02F48" w:rsidRDefault="00E02F48" w:rsidP="00E02F48">
      <w:pPr>
        <w:spacing w:line="360" w:lineRule="auto"/>
        <w:rPr>
          <w:rFonts w:ascii="Times New Roman" w:hAnsi="Times New Roman" w:cs="Times New Roman"/>
          <w:sz w:val="24"/>
          <w:szCs w:val="24"/>
        </w:rPr>
      </w:pPr>
      <w:r w:rsidRPr="0040417C">
        <w:rPr>
          <w:rFonts w:ascii="Times New Roman" w:hAnsi="Times New Roman" w:cs="Times New Roman"/>
          <w:b/>
          <w:sz w:val="24"/>
          <w:szCs w:val="24"/>
        </w:rPr>
        <w:t>Training objective</w:t>
      </w:r>
      <w:r w:rsidRPr="0040417C">
        <w:rPr>
          <w:rFonts w:ascii="Times New Roman" w:hAnsi="Times New Roman" w:cs="Times New Roman"/>
          <w:sz w:val="24"/>
          <w:szCs w:val="24"/>
        </w:rPr>
        <w:t xml:space="preserve"> The SSD training objective is derived f</w:t>
      </w:r>
      <w:r>
        <w:rPr>
          <w:rFonts w:ascii="Times New Roman" w:hAnsi="Times New Roman" w:cs="Times New Roman"/>
          <w:sz w:val="24"/>
          <w:szCs w:val="24"/>
        </w:rPr>
        <w:t>rom the MultiBox objective</w:t>
      </w:r>
      <w:r w:rsidRPr="0040417C">
        <w:rPr>
          <w:rFonts w:ascii="Times New Roman" w:hAnsi="Times New Roman" w:cs="Times New Roman"/>
          <w:sz w:val="24"/>
          <w:szCs w:val="24"/>
        </w:rPr>
        <w:t xml:space="preserve"> but is extended to handle multiple object categories. The overall objective loss function is a weighted sum of the localization loss (loc) and the confidence loss (conf):</w:t>
      </w:r>
    </w:p>
    <w:p w14:paraId="77E8DBC0" w14:textId="3CE2D6E1" w:rsidR="00E02F48" w:rsidRPr="00E02F48" w:rsidRDefault="00E02F48" w:rsidP="00E02F48">
      <w:pPr>
        <w:spacing w:line="360" w:lineRule="auto"/>
        <w:rPr>
          <w:rFonts w:ascii="Times New Roman" w:hAnsi="Times New Roman" w:cs="Times New Roman"/>
          <w:sz w:val="24"/>
          <w:szCs w:val="24"/>
        </w:rPr>
      </w:pPr>
      <w:r>
        <w:rPr>
          <w:rFonts w:ascii="Times New Roman" w:eastAsia="Times New Roman" w:hAnsi="Times New Roman" w:cs="Times New Roman"/>
          <w:noProof/>
          <w:sz w:val="20"/>
          <w:szCs w:val="20"/>
          <w:lang w:eastAsia="en-US"/>
        </w:rPr>
        <w:drawing>
          <wp:inline distT="0" distB="0" distL="0" distR="0" wp14:anchorId="18A26652" wp14:editId="293C2365">
            <wp:extent cx="4905214" cy="642579"/>
            <wp:effectExtent l="0" t="0" r="0" b="0"/>
            <wp:docPr id="4" name="Picture 3" descr="Macintosh HD:Users:ravirane:Desktop:Screen Shot 2019-07-09 at 7.2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virane:Desktop:Screen Shot 2019-07-09 at 7.28.37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09881" cy="643190"/>
                    </a:xfrm>
                    <a:prstGeom prst="rect">
                      <a:avLst/>
                    </a:prstGeom>
                    <a:noFill/>
                    <a:ln>
                      <a:noFill/>
                    </a:ln>
                  </pic:spPr>
                </pic:pic>
              </a:graphicData>
            </a:graphic>
          </wp:inline>
        </w:drawing>
      </w:r>
    </w:p>
    <w:p w14:paraId="201F11F9" w14:textId="30A5FEF6" w:rsid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The confidence loss is the softmax loss over multiple classes confidences (c)</w:t>
      </w:r>
      <w:r w:rsidR="00C839DF">
        <w:rPr>
          <w:rFonts w:ascii="Times New Roman" w:hAnsi="Times New Roman" w:cs="Times New Roman"/>
          <w:sz w:val="24"/>
          <w:szCs w:val="24"/>
        </w:rPr>
        <w:t>,</w:t>
      </w:r>
    </w:p>
    <w:p w14:paraId="630153EC" w14:textId="77777777" w:rsidR="00E02F48" w:rsidRDefault="00E02F48" w:rsidP="00E02F48">
      <w:pPr>
        <w:spacing w:line="360" w:lineRule="auto"/>
        <w:rPr>
          <w:rFonts w:ascii="Times New Roman" w:hAnsi="Times New Roman" w:cs="Times New Roman"/>
          <w:sz w:val="24"/>
          <w:szCs w:val="24"/>
        </w:rPr>
      </w:pPr>
      <w:r>
        <w:rPr>
          <w:rFonts w:ascii="Times New Roman" w:hAnsi="Times New Roman" w:cs="Times New Roman"/>
          <w:b/>
          <w:noProof/>
          <w:sz w:val="24"/>
          <w:szCs w:val="24"/>
          <w:lang w:eastAsia="en-US"/>
        </w:rPr>
        <w:drawing>
          <wp:inline distT="0" distB="0" distL="0" distR="0" wp14:anchorId="0326AEBD" wp14:editId="7E0A425A">
            <wp:extent cx="5718810" cy="767080"/>
            <wp:effectExtent l="0" t="0" r="0" b="0"/>
            <wp:docPr id="6" name="Picture 2" descr="Macintosh HD:Users:ravirane:Desktop:Screen Shot 2019-07-09 at 7.2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virane:Desktop:Screen Shot 2019-07-09 at 7.27.46 P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8810" cy="767080"/>
                    </a:xfrm>
                    <a:prstGeom prst="rect">
                      <a:avLst/>
                    </a:prstGeom>
                    <a:noFill/>
                    <a:ln>
                      <a:noFill/>
                    </a:ln>
                  </pic:spPr>
                </pic:pic>
              </a:graphicData>
            </a:graphic>
          </wp:inline>
        </w:drawing>
      </w:r>
    </w:p>
    <w:p w14:paraId="40A136F6" w14:textId="3AC95AB9" w:rsidR="00E02F48" w:rsidRPr="00E02F48" w:rsidRDefault="00E02F48" w:rsidP="00E02F48">
      <w:pPr>
        <w:spacing w:line="360" w:lineRule="auto"/>
        <w:rPr>
          <w:rFonts w:ascii="Times New Roman" w:hAnsi="Times New Roman" w:cs="Times New Roman"/>
          <w:sz w:val="24"/>
          <w:szCs w:val="24"/>
        </w:rPr>
      </w:pPr>
      <w:r w:rsidRPr="00D4356C">
        <w:rPr>
          <w:rFonts w:ascii="Times New Roman" w:hAnsi="Times New Roman" w:cs="Times New Roman"/>
          <w:sz w:val="24"/>
          <w:szCs w:val="24"/>
        </w:rPr>
        <w:t xml:space="preserve">and the weight term α is set to </w:t>
      </w:r>
      <w:r w:rsidR="00C839DF">
        <w:rPr>
          <w:rFonts w:ascii="Times New Roman" w:hAnsi="Times New Roman" w:cs="Times New Roman"/>
          <w:sz w:val="24"/>
          <w:szCs w:val="24"/>
        </w:rPr>
        <w:t>one</w:t>
      </w:r>
      <w:r w:rsidRPr="00D4356C">
        <w:rPr>
          <w:rFonts w:ascii="Times New Roman" w:hAnsi="Times New Roman" w:cs="Times New Roman"/>
          <w:sz w:val="24"/>
          <w:szCs w:val="24"/>
        </w:rPr>
        <w:t xml:space="preserve"> by cross validation.</w:t>
      </w:r>
    </w:p>
    <w:p w14:paraId="03C64C25" w14:textId="77777777" w:rsidR="00E02F48" w:rsidRPr="00C8558E" w:rsidRDefault="00E02F48" w:rsidP="00E02F48">
      <w:pPr>
        <w:spacing w:line="360" w:lineRule="auto"/>
        <w:rPr>
          <w:rFonts w:ascii="Times New Roman" w:hAnsi="Times New Roman" w:cs="Times New Roman"/>
          <w:b/>
          <w:sz w:val="24"/>
          <w:szCs w:val="24"/>
        </w:rPr>
      </w:pPr>
      <w:r w:rsidRPr="00C8558E">
        <w:rPr>
          <w:rFonts w:ascii="Times New Roman" w:hAnsi="Times New Roman" w:cs="Times New Roman"/>
          <w:b/>
          <w:sz w:val="24"/>
          <w:szCs w:val="24"/>
        </w:rPr>
        <w:t xml:space="preserve">SSD Architecture </w:t>
      </w:r>
    </w:p>
    <w:p w14:paraId="6963D392" w14:textId="77777777" w:rsidR="00E02F48" w:rsidRDefault="00E02F48" w:rsidP="00E02F48">
      <w:pPr>
        <w:spacing w:line="360" w:lineRule="auto"/>
        <w:rPr>
          <w:rFonts w:ascii="Times New Roman" w:hAnsi="Times New Roman" w:cs="Times New Roman"/>
          <w:sz w:val="24"/>
          <w:szCs w:val="24"/>
        </w:rPr>
      </w:pPr>
    </w:p>
    <w:p w14:paraId="13FF6B29" w14:textId="63E834D2" w:rsidR="00E02F48" w:rsidRPr="00E02F48" w:rsidRDefault="00E02F48" w:rsidP="00E02F48">
      <w:pPr>
        <w:spacing w:line="36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6AA071A7" wp14:editId="28350749">
            <wp:extent cx="5734685" cy="1635125"/>
            <wp:effectExtent l="0" t="0" r="5715" b="0"/>
            <wp:docPr id="7" name="Picture 1" descr="Macintosh HD:Users:ravirane:Desktop:Screen Shot 2019-07-09 at 7.2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virane:Desktop:Screen Shot 2019-07-09 at 7.23.19 PM.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685" cy="1635125"/>
                    </a:xfrm>
                    <a:prstGeom prst="rect">
                      <a:avLst/>
                    </a:prstGeom>
                    <a:noFill/>
                    <a:ln>
                      <a:noFill/>
                    </a:ln>
                  </pic:spPr>
                </pic:pic>
              </a:graphicData>
            </a:graphic>
          </wp:inline>
        </w:drawing>
      </w:r>
    </w:p>
    <w:p w14:paraId="1C6AF766" w14:textId="4D98D8DA" w:rsidR="009D6B36" w:rsidRDefault="00891110" w:rsidP="00E02F48">
      <w:pPr>
        <w:pStyle w:val="Heading3"/>
        <w:spacing w:line="360" w:lineRule="auto"/>
        <w:rPr>
          <w:rFonts w:ascii="Times New Roman" w:hAnsi="Times New Roman" w:cs="Times New Roman"/>
          <w:b/>
          <w:bCs/>
          <w:color w:val="000000" w:themeColor="text1"/>
          <w:sz w:val="40"/>
          <w:szCs w:val="40"/>
        </w:rPr>
      </w:pPr>
      <w:bookmarkStart w:id="157" w:name="_Toc14635024"/>
      <w:r>
        <w:rPr>
          <w:rFonts w:ascii="Times New Roman" w:hAnsi="Times New Roman" w:cs="Times New Roman"/>
          <w:b/>
          <w:bCs/>
          <w:color w:val="000000" w:themeColor="text1"/>
          <w:sz w:val="40"/>
          <w:szCs w:val="40"/>
        </w:rPr>
        <w:lastRenderedPageBreak/>
        <w:t>6</w:t>
      </w:r>
      <w:r w:rsidR="009D6B36">
        <w:rPr>
          <w:rFonts w:ascii="Times New Roman" w:hAnsi="Times New Roman" w:cs="Times New Roman"/>
          <w:b/>
          <w:bCs/>
          <w:color w:val="000000" w:themeColor="text1"/>
          <w:sz w:val="40"/>
          <w:szCs w:val="40"/>
        </w:rPr>
        <w:tab/>
        <w:t>Visualizations</w:t>
      </w:r>
      <w:bookmarkEnd w:id="157"/>
    </w:p>
    <w:p w14:paraId="7BC41203" w14:textId="6E7BB2AB" w:rsidR="00C53D57" w:rsidRPr="00C53D57" w:rsidRDefault="00C53D57" w:rsidP="00C53D57">
      <w:r w:rsidRPr="00C53D57">
        <w:t>Include TensorBoard outputs and any other metrics output</w:t>
      </w:r>
      <w:r>
        <w:t xml:space="preserve">  (mention this covers a stretch goal)</w:t>
      </w:r>
    </w:p>
    <w:p w14:paraId="4EA1C431" w14:textId="6CBE36C6" w:rsidR="009D6B36" w:rsidRDefault="00891110" w:rsidP="00E02F48">
      <w:pPr>
        <w:pStyle w:val="Heading3"/>
        <w:spacing w:line="360" w:lineRule="auto"/>
        <w:rPr>
          <w:rFonts w:ascii="Times New Roman" w:hAnsi="Times New Roman" w:cs="Times New Roman"/>
          <w:b/>
          <w:bCs/>
          <w:color w:val="000000" w:themeColor="text1"/>
          <w:sz w:val="40"/>
          <w:szCs w:val="40"/>
        </w:rPr>
      </w:pPr>
      <w:bookmarkStart w:id="158" w:name="_Toc14635025"/>
      <w:r>
        <w:rPr>
          <w:rFonts w:ascii="Times New Roman" w:hAnsi="Times New Roman" w:cs="Times New Roman"/>
          <w:b/>
          <w:bCs/>
          <w:color w:val="000000" w:themeColor="text1"/>
          <w:sz w:val="40"/>
          <w:szCs w:val="40"/>
        </w:rPr>
        <w:t>7</w:t>
      </w:r>
      <w:r w:rsidR="009D6B36">
        <w:rPr>
          <w:rFonts w:ascii="Times New Roman" w:hAnsi="Times New Roman" w:cs="Times New Roman"/>
          <w:b/>
          <w:bCs/>
          <w:color w:val="000000" w:themeColor="text1"/>
          <w:sz w:val="40"/>
          <w:szCs w:val="40"/>
        </w:rPr>
        <w:tab/>
        <w:t>Stretch Goals</w:t>
      </w:r>
      <w:bookmarkEnd w:id="158"/>
    </w:p>
    <w:p w14:paraId="38B61AEB" w14:textId="77777777" w:rsidR="00D923E6" w:rsidRPr="00D923E6" w:rsidRDefault="00D923E6" w:rsidP="00D923E6"/>
    <w:p w14:paraId="7BAAB531" w14:textId="755256A1" w:rsidR="00D923E6" w:rsidRDefault="00D923E6" w:rsidP="00D923E6">
      <w:pPr>
        <w:pStyle w:val="Heading3"/>
        <w:spacing w:line="360" w:lineRule="auto"/>
        <w:rPr>
          <w:rFonts w:ascii="Times New Roman" w:hAnsi="Times New Roman" w:cs="Times New Roman"/>
          <w:b/>
          <w:bCs/>
          <w:color w:val="000000" w:themeColor="text1"/>
          <w:sz w:val="32"/>
          <w:szCs w:val="32"/>
        </w:rPr>
      </w:pPr>
      <w:bookmarkStart w:id="159" w:name="_Toc14635026"/>
      <w:r w:rsidRPr="00D923E6">
        <w:rPr>
          <w:rFonts w:ascii="Times New Roman" w:hAnsi="Times New Roman" w:cs="Times New Roman"/>
          <w:b/>
          <w:bCs/>
          <w:color w:val="000000" w:themeColor="text1"/>
          <w:sz w:val="32"/>
          <w:szCs w:val="32"/>
        </w:rPr>
        <w:t>7.1 Simpson character’s search in Image dataset</w:t>
      </w:r>
      <w:r w:rsidR="00317F15">
        <w:rPr>
          <w:rFonts w:ascii="Times New Roman" w:hAnsi="Times New Roman" w:cs="Times New Roman"/>
          <w:b/>
          <w:bCs/>
          <w:color w:val="000000" w:themeColor="text1"/>
          <w:sz w:val="32"/>
          <w:szCs w:val="32"/>
        </w:rPr>
        <w:t xml:space="preserve"> (</w:t>
      </w:r>
      <w:r w:rsidR="00317F15" w:rsidRPr="00317F15">
        <w:rPr>
          <w:rFonts w:ascii="Times New Roman" w:hAnsi="Times New Roman" w:cs="Times New Roman"/>
          <w:b/>
          <w:bCs/>
          <w:color w:val="FF0000"/>
          <w:sz w:val="32"/>
          <w:szCs w:val="32"/>
        </w:rPr>
        <w:t>can we change title to indicate which stretch goal this implements?)</w:t>
      </w:r>
      <w:bookmarkEnd w:id="159"/>
    </w:p>
    <w:p w14:paraId="580A0AA1" w14:textId="06630028" w:rsidR="00D923E6" w:rsidRDefault="00D923E6" w:rsidP="00D923E6">
      <w:r w:rsidRPr="00D923E6">
        <w:rPr>
          <w:b/>
        </w:rPr>
        <w:t>Reference</w:t>
      </w:r>
      <w:r>
        <w:t xml:space="preserve"> - </w:t>
      </w:r>
      <w:r w:rsidRPr="00283E1D">
        <w:t>Image Based Search Engine Using Deep Learning</w:t>
      </w:r>
    </w:p>
    <w:p w14:paraId="14469F7A" w14:textId="77777777" w:rsidR="00D923E6" w:rsidRPr="00D923E6" w:rsidRDefault="00D923E6" w:rsidP="00D923E6">
      <w:pPr>
        <w:rPr>
          <w:b/>
        </w:rPr>
      </w:pPr>
      <w:r w:rsidRPr="00D923E6">
        <w:rPr>
          <w:b/>
        </w:rPr>
        <w:t xml:space="preserve">Overall Process </w:t>
      </w:r>
    </w:p>
    <w:p w14:paraId="7460CEC1" w14:textId="77777777" w:rsidR="00D923E6" w:rsidRDefault="00D923E6" w:rsidP="00D923E6">
      <w:r>
        <w:rPr>
          <w:noProof/>
        </w:rPr>
        <mc:AlternateContent>
          <mc:Choice Requires="wpg">
            <w:drawing>
              <wp:anchor distT="0" distB="0" distL="114300" distR="114300" simplePos="0" relativeHeight="251659264" behindDoc="0" locked="0" layoutInCell="1" allowOverlap="1" wp14:anchorId="4AD1298B" wp14:editId="2D5C06CD">
                <wp:simplePos x="0" y="0"/>
                <wp:positionH relativeFrom="column">
                  <wp:posOffset>-21590</wp:posOffset>
                </wp:positionH>
                <wp:positionV relativeFrom="paragraph">
                  <wp:posOffset>73025</wp:posOffset>
                </wp:positionV>
                <wp:extent cx="5461635" cy="2478405"/>
                <wp:effectExtent l="0" t="0" r="24765" b="36195"/>
                <wp:wrapThrough wrapText="bothSides">
                  <wp:wrapPolygon edited="0">
                    <wp:start x="15470" y="0"/>
                    <wp:lineTo x="0" y="0"/>
                    <wp:lineTo x="0" y="5534"/>
                    <wp:lineTo x="1306" y="7084"/>
                    <wp:lineTo x="2813" y="7084"/>
                    <wp:lineTo x="0" y="8412"/>
                    <wp:lineTo x="0" y="13725"/>
                    <wp:lineTo x="2712" y="14168"/>
                    <wp:lineTo x="0" y="16160"/>
                    <wp:lineTo x="0" y="21694"/>
                    <wp:lineTo x="6128" y="21694"/>
                    <wp:lineTo x="14264" y="21694"/>
                    <wp:lineTo x="14264" y="16824"/>
                    <wp:lineTo x="13662" y="16160"/>
                    <wp:lineTo x="10949" y="14168"/>
                    <wp:lineTo x="21597" y="13282"/>
                    <wp:lineTo x="21597" y="7748"/>
                    <wp:lineTo x="19086" y="7084"/>
                    <wp:lineTo x="21597" y="5534"/>
                    <wp:lineTo x="21597" y="0"/>
                    <wp:lineTo x="15470" y="0"/>
                  </wp:wrapPolygon>
                </wp:wrapThrough>
                <wp:docPr id="5" name="Group 5"/>
                <wp:cNvGraphicFramePr/>
                <a:graphic xmlns:a="http://schemas.openxmlformats.org/drawingml/2006/main">
                  <a:graphicData uri="http://schemas.microsoft.com/office/word/2010/wordprocessingGroup">
                    <wpg:wgp>
                      <wpg:cNvGrpSpPr/>
                      <wpg:grpSpPr>
                        <a:xfrm>
                          <a:off x="0" y="0"/>
                          <a:ext cx="5461635" cy="2478405"/>
                          <a:chOff x="0" y="0"/>
                          <a:chExt cx="5461635" cy="2478405"/>
                        </a:xfrm>
                      </wpg:grpSpPr>
                      <wps:wsp>
                        <wps:cNvPr id="8" name="Straight Arrow Connector 8"/>
                        <wps:cNvCnPr/>
                        <wps:spPr>
                          <a:xfrm flipV="1">
                            <a:off x="1466850" y="1249045"/>
                            <a:ext cx="487009" cy="6232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cNvPr id="11" name="Group 11"/>
                        <wpg:cNvGrpSpPr/>
                        <wpg:grpSpPr>
                          <a:xfrm>
                            <a:off x="0" y="0"/>
                            <a:ext cx="5461635" cy="2478405"/>
                            <a:chOff x="0" y="0"/>
                            <a:chExt cx="5461635" cy="2478405"/>
                          </a:xfrm>
                        </wpg:grpSpPr>
                        <wps:wsp>
                          <wps:cNvPr id="12" name="Rounded Rectangle 12"/>
                          <wps:cNvSpPr/>
                          <wps:spPr>
                            <a:xfrm>
                              <a:off x="29210" y="2984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233B70C" w14:textId="77777777" w:rsidR="00E5517B" w:rsidRPr="00EE2CCF" w:rsidRDefault="00E5517B" w:rsidP="00D923E6">
                                <w:pPr>
                                  <w:jc w:val="center"/>
                                </w:pPr>
                                <w:r w:rsidRPr="00EE2CCF">
                                  <w:t>Simpson Image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905" y="984250"/>
                              <a:ext cx="1530350" cy="55435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FFF5955" w14:textId="77777777" w:rsidR="00E5517B" w:rsidRDefault="00E5517B"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88023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D521F8" w14:textId="77777777" w:rsidR="00E5517B" w:rsidRDefault="00E5517B" w:rsidP="00D923E6">
                                <w:pPr>
                                  <w:jc w:val="center"/>
                                </w:pPr>
                                <w:r>
                                  <w:t>Save Features on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3923665" y="90678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92374CE" w14:textId="77777777" w:rsidR="00E5517B" w:rsidRDefault="00E5517B" w:rsidP="00D923E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931285" y="0"/>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B881965" w14:textId="77777777" w:rsidR="00E5517B" w:rsidRDefault="00E5517B" w:rsidP="00D923E6">
                                <w:pPr>
                                  <w:jc w:val="center"/>
                                </w:pPr>
                                <w: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954530" y="948055"/>
                              <a:ext cx="1530350" cy="59817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3E8B88" w14:textId="77777777" w:rsidR="00E5517B" w:rsidRDefault="00E5517B" w:rsidP="00D923E6">
                                <w:pPr>
                                  <w:jc w:val="center"/>
                                </w:pPr>
                                <w:r>
                                  <w:t>Feature distance Comparison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986915" y="1877695"/>
                              <a:ext cx="1530350" cy="5981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71D8F20" w14:textId="77777777" w:rsidR="00E5517B" w:rsidRDefault="00E5517B" w:rsidP="00D923E6">
                                <w:pPr>
                                  <w:jc w:val="center"/>
                                </w:pPr>
                                <w:r>
                                  <w:t xml:space="preserve">Search Recommendation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749300" y="633730"/>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a:off x="730885" y="1555115"/>
                              <a:ext cx="8546"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721225" y="589280"/>
                              <a:ext cx="8255" cy="34163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a:off x="2696845" y="1548130"/>
                              <a:ext cx="8545" cy="34183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wps:spPr>
                            <a:xfrm flipH="1">
                              <a:off x="3466465" y="1197610"/>
                              <a:ext cx="44438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4AD1298B" id="Group 5" o:spid="_x0000_s1026" style="position:absolute;margin-left:-1.7pt;margin-top:5.75pt;width:430.05pt;height:195.15pt;z-index:251659264" coordsize="54616,2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">
                <v:shapetype id="_x0000_t32" coordsize="21600,21600" o:spt="32" o:oned="t" path="m,l21600,21600e" filled="f">
                  <v:path arrowok="t" fillok="f" o:connecttype="none"/>
                  <o:lock v:ext="edit" shapetype="t"/>
                </v:shapetype>
                <v:shape id="Straight Arrow Connector 8" o:spid="_x0000_s1027" type="#_x0000_t32" style="position:absolute;left:14668;top:12490;width:4870;height:6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" strokecolor="#4472c4 [3204]" strokeweight="1pt">
                  <v:stroke endarrow="open" joinstyle="miter"/>
                </v:shape>
                <v:group id="Group 11" o:spid="_x0000_s1028" style="position:absolute;width:54616;height:24784" coordsize="54616,24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oundrect id="Rounded Rectangle 12" o:spid="_x0000_s1029" style="position:absolute;left:292;top:298;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" fillcolor="white [3201]" strokecolor="#4472c4 [3204]" strokeweight="1pt">
                    <v:stroke joinstyle="miter"/>
                    <v:textbox>
                      <w:txbxContent>
                        <w:p w14:paraId="6233B70C" w14:textId="77777777" w:rsidR="00E5517B" w:rsidRPr="00EE2CCF" w:rsidRDefault="00E5517B" w:rsidP="00D923E6">
                          <w:pPr>
                            <w:jc w:val="center"/>
                          </w:pPr>
                          <w:r w:rsidRPr="00EE2CCF">
                            <w:t>Simpson Image Dataset</w:t>
                          </w:r>
                        </w:p>
                      </w:txbxContent>
                    </v:textbox>
                  </v:roundrect>
                  <v:roundrect id="Rounded Rectangle 13" o:spid="_x0000_s1030" style="position:absolute;left:19;top:9842;width:15303;height:55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kbwwAAANsAAAAPAAAAZHJzL2Rvd25yZXYueG1sRE9La8JA&#10;EL4L/odlBG+6sQW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XA1ZG8MAAADbAAAADwAA&#10;AAAAAAAAAAAAAAAHAgAAZHJzL2Rvd25yZXYueG1sUEsFBgAAAAADAAMAtwAAAPcCAAAAAA==&#10;" fillcolor="white [3201]" strokecolor="#4472c4 [3204]" strokeweight="1pt">
                    <v:stroke joinstyle="miter"/>
                    <v:textbox>
                      <w:txbxContent>
                        <w:p w14:paraId="6FFF5955" w14:textId="77777777" w:rsidR="00E5517B" w:rsidRDefault="00E5517B" w:rsidP="00D923E6">
                          <w:pPr>
                            <w:jc w:val="center"/>
                          </w:pPr>
                          <w:r>
                            <w:t>Feature Extraction</w:t>
                          </w:r>
                        </w:p>
                      </w:txbxContent>
                    </v:textbox>
                  </v:roundrect>
                  <v:roundrect id="Rounded Rectangle 14" o:spid="_x0000_s1031" style="position:absolute;top:18802;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1DD521F8" w14:textId="77777777" w:rsidR="00E5517B" w:rsidRDefault="00E5517B" w:rsidP="00D923E6">
                          <w:pPr>
                            <w:jc w:val="center"/>
                          </w:pPr>
                          <w:r>
                            <w:t>Save Features on disk</w:t>
                          </w:r>
                        </w:p>
                      </w:txbxContent>
                    </v:textbox>
                  </v:roundrect>
                  <v:roundrect id="Rounded Rectangle 15" o:spid="_x0000_s1032" style="position:absolute;left:39236;top:9067;width:15304;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GT0wwAAANsAAAAPAAAAZHJzL2Rvd25yZXYueG1sRE9La8JA&#10;EL4L/odlBG+6sVC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vKhk9MMAAADbAAAADwAA&#10;AAAAAAAAAAAAAAAHAgAAZHJzL2Rvd25yZXYueG1sUEsFBgAAAAADAAMAtwAAAPcCAAAAAA==&#10;" fillcolor="white [3201]" strokecolor="#4472c4 [3204]" strokeweight="1pt">
                    <v:stroke joinstyle="miter"/>
                    <v:textbox>
                      <w:txbxContent>
                        <w:p w14:paraId="492374CE" w14:textId="77777777" w:rsidR="00E5517B" w:rsidRDefault="00E5517B" w:rsidP="00D923E6">
                          <w:pPr>
                            <w:jc w:val="center"/>
                          </w:pPr>
                          <w:r>
                            <w:t>Feature Extraction</w:t>
                          </w:r>
                        </w:p>
                      </w:txbxContent>
                    </v:textbox>
                  </v:roundrect>
                  <v:roundrect id="Rounded Rectangle 16" o:spid="_x0000_s1033" style="position:absolute;left:39312;width:15304;height:59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" fillcolor="white [3201]" strokecolor="#4472c4 [3204]" strokeweight="1pt">
                    <v:stroke joinstyle="miter"/>
                    <v:textbox>
                      <w:txbxContent>
                        <w:p w14:paraId="1B881965" w14:textId="77777777" w:rsidR="00E5517B" w:rsidRDefault="00E5517B" w:rsidP="00D923E6">
                          <w:pPr>
                            <w:jc w:val="center"/>
                          </w:pPr>
                          <w:r>
                            <w:t>Input Image</w:t>
                          </w:r>
                        </w:p>
                      </w:txbxContent>
                    </v:textbox>
                  </v:roundrect>
                  <v:roundrect id="Rounded Rectangle 17" o:spid="_x0000_s1034" style="position:absolute;left:19545;top:9480;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" fillcolor="white [3201]" strokecolor="#4472c4 [3204]" strokeweight="1pt">
                    <v:stroke joinstyle="miter"/>
                    <v:textbox>
                      <w:txbxContent>
                        <w:p w14:paraId="573E8B88" w14:textId="77777777" w:rsidR="00E5517B" w:rsidRDefault="00E5517B" w:rsidP="00D923E6">
                          <w:pPr>
                            <w:jc w:val="center"/>
                          </w:pPr>
                          <w:r>
                            <w:t>Feature distance Comparison</w:t>
                          </w:r>
                        </w:p>
                      </w:txbxContent>
                    </v:textbox>
                  </v:roundrect>
                  <v:roundrect id="Rounded Rectangle 18" o:spid="_x0000_s1035" style="position:absolute;left:19869;top:18776;width:15303;height:59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" fillcolor="#82a0d7 [2164]" strokecolor="#4472c4 [3204]" strokeweight=".5pt">
                    <v:fill color2="#678ccf [2612]" rotate="t" colors="0 #a8b7df;.5 #9aabd9;1 #879ed7" focus="100%" type="gradient">
                      <o:fill v:ext="view" type="gradientUnscaled"/>
                    </v:fill>
                    <v:stroke joinstyle="miter"/>
                    <v:textbox>
                      <w:txbxContent>
                        <w:p w14:paraId="471D8F20" w14:textId="77777777" w:rsidR="00E5517B" w:rsidRDefault="00E5517B" w:rsidP="00D923E6">
                          <w:pPr>
                            <w:jc w:val="center"/>
                          </w:pPr>
                          <w:r>
                            <w:t xml:space="preserve">Search Recommendation </w:t>
                          </w:r>
                        </w:p>
                      </w:txbxContent>
                    </v:textbox>
                  </v:roundrect>
                  <v:shape id="Straight Arrow Connector 19" o:spid="_x0000_s1036" type="#_x0000_t32" style="position:absolute;left:7493;top:6337;width:85;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" strokecolor="#4472c4 [3204]" strokeweight="1pt">
                    <v:stroke endarrow="open" joinstyle="miter"/>
                  </v:shape>
                  <v:shape id="Straight Arrow Connector 20" o:spid="_x0000_s1037" type="#_x0000_t32" style="position:absolute;left:7308;top:15551;width:86;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" strokecolor="#4472c4 [3204]" strokeweight="1pt">
                    <v:stroke endarrow="open" joinstyle="miter"/>
                  </v:shape>
                  <v:shape id="Straight Arrow Connector 21" o:spid="_x0000_s1038" type="#_x0000_t32" style="position:absolute;left:47212;top:5892;width:82;height:3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" strokecolor="#4472c4 [3204]" strokeweight="1pt">
                    <v:stroke endarrow="open" joinstyle="miter"/>
                  </v:shape>
                  <v:shape id="Straight Arrow Connector 22" o:spid="_x0000_s1039" type="#_x0000_t32" style="position:absolute;left:26968;top:15481;width:85;height:34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" strokecolor="#4472c4 [3204]" strokeweight="1pt">
                    <v:stroke endarrow="open" joinstyle="miter"/>
                  </v:shape>
                  <v:shape id="Straight Arrow Connector 23" o:spid="_x0000_s1040" type="#_x0000_t32" style="position:absolute;left:34664;top:11976;width:44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" strokecolor="#4472c4 [3204]" strokeweight="1pt">
                    <v:stroke endarrow="open" joinstyle="miter"/>
                  </v:shape>
                </v:group>
                <w10:wrap type="through"/>
              </v:group>
            </w:pict>
          </mc:Fallback>
        </mc:AlternateContent>
      </w:r>
    </w:p>
    <w:p w14:paraId="40E8AE3C" w14:textId="77777777" w:rsidR="00D923E6" w:rsidRDefault="00D923E6" w:rsidP="00D923E6"/>
    <w:p w14:paraId="397111D5" w14:textId="77777777" w:rsidR="00D923E6" w:rsidRDefault="00D923E6" w:rsidP="00D923E6"/>
    <w:p w14:paraId="41C5F0A5" w14:textId="77777777" w:rsidR="00D923E6" w:rsidRDefault="00D923E6" w:rsidP="00D923E6"/>
    <w:p w14:paraId="61ADC2BB" w14:textId="77777777" w:rsidR="00D923E6" w:rsidRDefault="00D923E6" w:rsidP="00D923E6"/>
    <w:p w14:paraId="62146323" w14:textId="77777777" w:rsidR="00D923E6" w:rsidRDefault="00D923E6" w:rsidP="00D923E6"/>
    <w:p w14:paraId="432C2270" w14:textId="77777777" w:rsidR="00D923E6" w:rsidRDefault="00D923E6" w:rsidP="00D923E6"/>
    <w:p w14:paraId="0F31EBAC" w14:textId="77777777" w:rsidR="00D923E6" w:rsidRDefault="00D923E6" w:rsidP="00D923E6"/>
    <w:p w14:paraId="092AD5D1" w14:textId="77777777" w:rsidR="00D923E6" w:rsidRDefault="00D923E6" w:rsidP="00D923E6"/>
    <w:p w14:paraId="4B596C78" w14:textId="77777777" w:rsidR="00D923E6" w:rsidRDefault="00D923E6" w:rsidP="00D923E6"/>
    <w:p w14:paraId="4DC07FE3" w14:textId="3E7DA2CB" w:rsidR="00D923E6" w:rsidRDefault="00D923E6" w:rsidP="00D923E6">
      <w:r w:rsidRPr="00D923E6">
        <w:rPr>
          <w:b/>
        </w:rPr>
        <w:t>Feature Extraction</w:t>
      </w:r>
      <w:r>
        <w:t>: CNN without dense/classification layer is used for feature extraction. Extracted features for all Image dataset are stored on disk. Feature extraction for 3000 images takes ~5 min on Argo.</w:t>
      </w:r>
    </w:p>
    <w:p w14:paraId="6FB091C7" w14:textId="74DB1012" w:rsidR="00D923E6" w:rsidRDefault="00D923E6" w:rsidP="00D923E6">
      <w:r w:rsidRPr="00D923E6">
        <w:rPr>
          <w:b/>
        </w:rPr>
        <w:t>Distance Measure</w:t>
      </w:r>
      <w:r>
        <w:t>: L1-norm or Manhattan distance is used for finding similarity between two images. The smaller the distance the more similar the images are.</w:t>
      </w:r>
    </w:p>
    <w:p w14:paraId="115513C8" w14:textId="3A323E90" w:rsidR="00D923E6" w:rsidRPr="00C70D33" w:rsidRDefault="00D923E6" w:rsidP="00D923E6">
      <w:pPr>
        <w:rPr>
          <w:b/>
        </w:rPr>
      </w:pPr>
      <w:r w:rsidRPr="00D923E6">
        <w:rPr>
          <w:b/>
        </w:rPr>
        <w:t>Steps</w:t>
      </w:r>
      <w:r>
        <w:rPr>
          <w:b/>
        </w:rPr>
        <w:t>:</w:t>
      </w:r>
    </w:p>
    <w:p w14:paraId="07E48892" w14:textId="77777777" w:rsidR="00D923E6" w:rsidRDefault="00D923E6" w:rsidP="00D923E6">
      <w:pPr>
        <w:pStyle w:val="ListParagraph"/>
        <w:numPr>
          <w:ilvl w:val="0"/>
          <w:numId w:val="30"/>
        </w:numPr>
        <w:spacing w:after="0" w:line="240" w:lineRule="auto"/>
      </w:pPr>
      <w:r>
        <w:t>We extract feature for all images in dataset using CNN model and save them in pickle file.</w:t>
      </w:r>
    </w:p>
    <w:p w14:paraId="65580342" w14:textId="77777777" w:rsidR="00D923E6" w:rsidRDefault="00D923E6" w:rsidP="00D923E6">
      <w:pPr>
        <w:pStyle w:val="ListParagraph"/>
        <w:numPr>
          <w:ilvl w:val="0"/>
          <w:numId w:val="30"/>
        </w:numPr>
        <w:spacing w:after="0" w:line="240" w:lineRule="auto"/>
      </w:pPr>
      <w:r>
        <w:t>Take input image from search input and generate feature map.</w:t>
      </w:r>
    </w:p>
    <w:p w14:paraId="7C81D9FB" w14:textId="77777777" w:rsidR="00D923E6" w:rsidRDefault="00D923E6" w:rsidP="00D923E6">
      <w:pPr>
        <w:pStyle w:val="ListParagraph"/>
        <w:numPr>
          <w:ilvl w:val="0"/>
          <w:numId w:val="30"/>
        </w:numPr>
        <w:spacing w:after="0" w:line="240" w:lineRule="auto"/>
      </w:pPr>
      <w:r>
        <w:t>Compare generated feature map with all the features from pickle file.</w:t>
      </w:r>
    </w:p>
    <w:p w14:paraId="1C947EAD" w14:textId="77777777" w:rsidR="00D923E6" w:rsidRDefault="00D923E6" w:rsidP="00D923E6">
      <w:pPr>
        <w:pStyle w:val="ListParagraph"/>
        <w:numPr>
          <w:ilvl w:val="0"/>
          <w:numId w:val="30"/>
        </w:numPr>
        <w:spacing w:after="0" w:line="240" w:lineRule="auto"/>
      </w:pPr>
      <w:r>
        <w:t>Find distance using L1-norm for all images in dataset.</w:t>
      </w:r>
    </w:p>
    <w:p w14:paraId="07CC7C82" w14:textId="77777777" w:rsidR="00D923E6" w:rsidRDefault="00D923E6" w:rsidP="00D923E6">
      <w:pPr>
        <w:pStyle w:val="ListParagraph"/>
        <w:numPr>
          <w:ilvl w:val="0"/>
          <w:numId w:val="30"/>
        </w:numPr>
        <w:spacing w:after="0" w:line="240" w:lineRule="auto"/>
      </w:pPr>
      <w:r>
        <w:t>Sort all distance and recommend top images with minimum distance as matching images.</w:t>
      </w:r>
    </w:p>
    <w:p w14:paraId="3D3371C1" w14:textId="77777777" w:rsidR="00D923E6" w:rsidRPr="00D923E6" w:rsidRDefault="00D923E6" w:rsidP="00D923E6"/>
    <w:p w14:paraId="00899FB1" w14:textId="77777777" w:rsidR="00317F15" w:rsidRPr="00D923E6" w:rsidRDefault="00317F15" w:rsidP="00317F15"/>
    <w:p w14:paraId="7BF15A65" w14:textId="1393C469" w:rsidR="00317F15" w:rsidRDefault="00317F15" w:rsidP="00317F15">
      <w:pPr>
        <w:pStyle w:val="Heading3"/>
        <w:spacing w:line="360" w:lineRule="auto"/>
        <w:rPr>
          <w:rFonts w:ascii="Times New Roman" w:hAnsi="Times New Roman" w:cs="Times New Roman"/>
          <w:b/>
          <w:bCs/>
          <w:color w:val="000000" w:themeColor="text1"/>
          <w:sz w:val="32"/>
          <w:szCs w:val="32"/>
        </w:rPr>
      </w:pPr>
      <w:bookmarkStart w:id="160" w:name="_Toc14635027"/>
      <w:r>
        <w:rPr>
          <w:rFonts w:ascii="Times New Roman" w:hAnsi="Times New Roman" w:cs="Times New Roman"/>
          <w:b/>
          <w:bCs/>
          <w:color w:val="000000" w:themeColor="text1"/>
          <w:sz w:val="32"/>
          <w:szCs w:val="32"/>
        </w:rPr>
        <w:t>7.</w:t>
      </w:r>
      <w:r w:rsidR="007771D4">
        <w:rPr>
          <w:rFonts w:ascii="Times New Roman" w:hAnsi="Times New Roman" w:cs="Times New Roman"/>
          <w:b/>
          <w:bCs/>
          <w:color w:val="000000" w:themeColor="text1"/>
          <w:sz w:val="32"/>
          <w:szCs w:val="32"/>
        </w:rPr>
        <w:t>2</w:t>
      </w:r>
      <w:r>
        <w:rPr>
          <w:rFonts w:ascii="Times New Roman" w:hAnsi="Times New Roman" w:cs="Times New Roman"/>
          <w:b/>
          <w:bCs/>
          <w:color w:val="000000" w:themeColor="text1"/>
          <w:sz w:val="32"/>
          <w:szCs w:val="32"/>
        </w:rPr>
        <w:t xml:space="preserve"> </w:t>
      </w:r>
      <w:r w:rsidRPr="00317F15">
        <w:rPr>
          <w:rFonts w:ascii="Times New Roman" w:hAnsi="Times New Roman" w:cs="Times New Roman"/>
          <w:b/>
          <w:bCs/>
          <w:color w:val="000000" w:themeColor="text1"/>
          <w:sz w:val="32"/>
          <w:szCs w:val="32"/>
        </w:rPr>
        <w:t>Object detection in videos</w:t>
      </w:r>
      <w:bookmarkEnd w:id="160"/>
    </w:p>
    <w:p w14:paraId="26E2AD96" w14:textId="739F0C5E" w:rsidR="00FF1068" w:rsidRDefault="00845139" w:rsidP="00FF1068">
      <w:r>
        <w:t xml:space="preserve">This has been implemented using the YOLO algorithm.  YOLO can parse videos into individual frames and apply image detection on each frame during playback.  The speed of playback is highly dependent on processor type and capacity.  In slower machines and non-GPU systems, video playback slows down as the computing resources apply image detection to individual frames. </w:t>
      </w:r>
    </w:p>
    <w:p w14:paraId="37AA6756" w14:textId="14C5C2E3" w:rsidR="004142D7" w:rsidRDefault="004142D7" w:rsidP="00FF1068">
      <w:r>
        <w:t xml:space="preserve">Different YOLO models (trained with different hyperparameters) seemed to differ in ability to detect characters.  For e.g. some models would correctly identify Homer Simpson as Homer, whereas others would mis-identify Homer as Crusty the Clown.  Though the object detection in video exercise was fairly successful, the team identified various factors to test for improvement in accuracy in object detection. </w:t>
      </w:r>
    </w:p>
    <w:p w14:paraId="01D22C66" w14:textId="27C2EA05" w:rsidR="004142D7" w:rsidRPr="00FF1068" w:rsidRDefault="004142D7" w:rsidP="00FF1068">
      <w:r>
        <w:t>S</w:t>
      </w:r>
      <w:r w:rsidR="00D20A20">
        <w:t xml:space="preserve">ome of these include a detailed study of provided dataset to determine quality of annotations and quality of variances in character poses. Some of the other techniques could be to change anchor box presets in YOLO, </w:t>
      </w:r>
      <w:r w:rsidR="00906F2D">
        <w:t>change image size presets in YOLO and potentially explore running the original Darknet code (written in C)</w:t>
      </w:r>
    </w:p>
    <w:p w14:paraId="682F1CDF" w14:textId="77777777" w:rsidR="00317F15" w:rsidRDefault="00317F15" w:rsidP="00D923E6"/>
    <w:p w14:paraId="54AFCE90" w14:textId="1DCB4849" w:rsidR="00317F15" w:rsidRDefault="00317F15" w:rsidP="00317F15">
      <w:pPr>
        <w:pStyle w:val="Heading3"/>
        <w:spacing w:line="360" w:lineRule="auto"/>
        <w:rPr>
          <w:rFonts w:ascii="Times New Roman" w:hAnsi="Times New Roman" w:cs="Times New Roman"/>
          <w:b/>
          <w:bCs/>
          <w:color w:val="000000" w:themeColor="text1"/>
          <w:sz w:val="32"/>
          <w:szCs w:val="32"/>
        </w:rPr>
      </w:pPr>
      <w:bookmarkStart w:id="161" w:name="_Toc14635028"/>
      <w:r>
        <w:rPr>
          <w:rFonts w:ascii="Times New Roman" w:hAnsi="Times New Roman" w:cs="Times New Roman"/>
          <w:b/>
          <w:bCs/>
          <w:color w:val="000000" w:themeColor="text1"/>
          <w:sz w:val="32"/>
          <w:szCs w:val="32"/>
        </w:rPr>
        <w:t>7.</w:t>
      </w:r>
      <w:r w:rsidR="007771D4">
        <w:rPr>
          <w:rFonts w:ascii="Times New Roman" w:hAnsi="Times New Roman" w:cs="Times New Roman"/>
          <w:b/>
          <w:bCs/>
          <w:color w:val="000000" w:themeColor="text1"/>
          <w:sz w:val="32"/>
          <w:szCs w:val="32"/>
        </w:rPr>
        <w:t>3</w:t>
      </w:r>
      <w:r>
        <w:rPr>
          <w:rFonts w:ascii="Times New Roman" w:hAnsi="Times New Roman" w:cs="Times New Roman"/>
          <w:b/>
          <w:bCs/>
          <w:color w:val="000000" w:themeColor="text1"/>
          <w:sz w:val="32"/>
          <w:szCs w:val="32"/>
        </w:rPr>
        <w:t xml:space="preserve"> </w:t>
      </w:r>
      <w:r w:rsidRPr="00317F15">
        <w:rPr>
          <w:rFonts w:ascii="Times New Roman" w:hAnsi="Times New Roman" w:cs="Times New Roman"/>
          <w:b/>
          <w:bCs/>
          <w:color w:val="000000" w:themeColor="text1"/>
          <w:sz w:val="32"/>
          <w:szCs w:val="32"/>
        </w:rPr>
        <w:t>Cloud Computing</w:t>
      </w:r>
      <w:bookmarkEnd w:id="161"/>
    </w:p>
    <w:p w14:paraId="1F323B4F" w14:textId="7146ADCB" w:rsidR="007771D4" w:rsidRDefault="007771D4" w:rsidP="007771D4">
      <w:r>
        <w:t xml:space="preserve">MLaaS – Machine Learning as a Service is offered by all major Cloud computing providers like AWS, Microsoft, Google and IBM.  The team decided to focus on the AWS offering due to familiarity with AWS. AWS Sagemaker is a managed service offering that is advertised as an at scale Machine Learning/Deep Learning service with no infrastructure management, ability to deploy trained models behind endpoints. </w:t>
      </w:r>
    </w:p>
    <w:p w14:paraId="3F862E05" w14:textId="0DB9BCA9" w:rsidR="00BD188A" w:rsidRDefault="00BD188A" w:rsidP="007771D4">
      <w:r>
        <w:t>At a high level, there are 4 ways to train/run models in Sagemaker.  One is to use one of many AWS provided algorithms (for e.g. object-detection, K-means, image classification, among others), another to  bring your own training logic and use AWS to train a model and host it, a third is to just host a model and the fourth is a fully custom container with custom libraries, code etc.</w:t>
      </w:r>
    </w:p>
    <w:p w14:paraId="06312E3F" w14:textId="77777777" w:rsidR="007236EA" w:rsidRDefault="00BD188A" w:rsidP="007771D4">
      <w:r>
        <w:t>The team attempted to use the first option, which is to use an out of the box algorithm for object detection.  AWS is internally using Single Shot Multi-Box Detection (SSD) algorithm to implement this.  Some of the challenges faced were with Service limits on AWS account and data preparation.  Existing service limits required a separate request for each EC2 instance type that was planned for use</w:t>
      </w:r>
      <w:r w:rsidR="007236EA">
        <w:t xml:space="preserve">.  This service level expansion exercise is time consuming as it requires an AWS representative’s involvement.  The out of the box algorithm expects the data and related annotation to be a particular format (JSON).  Simpons’s dataset available via Kaggle would need to go through a major transformation to align to the Sagemaker image detection format.  </w:t>
      </w:r>
    </w:p>
    <w:p w14:paraId="29875079" w14:textId="4AFD6367" w:rsidR="00BD188A" w:rsidRPr="007771D4" w:rsidRDefault="007236EA" w:rsidP="007771D4">
      <w:r>
        <w:t xml:space="preserve">Alternatively, an existing algorithm that the team developed (for e.g. YOLO) could be ported over to Sagemaker and run as is.  Team is exploring this option. </w:t>
      </w:r>
    </w:p>
    <w:p w14:paraId="50DE9CA2" w14:textId="77777777" w:rsidR="00317F15" w:rsidRPr="00D923E6" w:rsidRDefault="00317F15" w:rsidP="00D923E6"/>
    <w:p w14:paraId="58484BEE" w14:textId="50BBCC3B" w:rsidR="002E5019" w:rsidRPr="002E5019" w:rsidRDefault="00140F78" w:rsidP="00140F78">
      <w:pPr>
        <w:pStyle w:val="Heading3"/>
        <w:spacing w:line="360" w:lineRule="auto"/>
        <w:rPr>
          <w:rFonts w:ascii="Times New Roman" w:hAnsi="Times New Roman" w:cs="Times New Roman"/>
          <w:b/>
          <w:bCs/>
          <w:color w:val="000000" w:themeColor="text1"/>
          <w:sz w:val="40"/>
          <w:szCs w:val="40"/>
        </w:rPr>
      </w:pPr>
      <w:bookmarkStart w:id="162" w:name="_Toc14635029"/>
      <w:r>
        <w:rPr>
          <w:rFonts w:ascii="Times New Roman" w:hAnsi="Times New Roman" w:cs="Times New Roman"/>
          <w:b/>
          <w:bCs/>
          <w:color w:val="000000" w:themeColor="text1"/>
          <w:sz w:val="40"/>
          <w:szCs w:val="40"/>
        </w:rPr>
        <w:lastRenderedPageBreak/>
        <w:t>8</w:t>
      </w:r>
      <w:r>
        <w:rPr>
          <w:rFonts w:ascii="Times New Roman" w:hAnsi="Times New Roman" w:cs="Times New Roman"/>
          <w:b/>
          <w:bCs/>
          <w:color w:val="000000" w:themeColor="text1"/>
          <w:sz w:val="40"/>
          <w:szCs w:val="40"/>
        </w:rPr>
        <w:tab/>
      </w:r>
      <w:r w:rsidR="002E5019" w:rsidRPr="002E5019">
        <w:rPr>
          <w:rFonts w:ascii="Times New Roman" w:hAnsi="Times New Roman" w:cs="Times New Roman"/>
          <w:b/>
          <w:bCs/>
          <w:color w:val="000000" w:themeColor="text1"/>
          <w:sz w:val="40"/>
          <w:szCs w:val="40"/>
        </w:rPr>
        <w:t>Acknowledgemen</w:t>
      </w:r>
      <w:r w:rsidR="00845139">
        <w:rPr>
          <w:rFonts w:ascii="Times New Roman" w:hAnsi="Times New Roman" w:cs="Times New Roman"/>
          <w:b/>
          <w:bCs/>
          <w:color w:val="000000" w:themeColor="text1"/>
          <w:sz w:val="40"/>
          <w:szCs w:val="40"/>
        </w:rPr>
        <w:t>t</w:t>
      </w:r>
      <w:bookmarkEnd w:id="162"/>
    </w:p>
    <w:p w14:paraId="6D303C68" w14:textId="58FE371F" w:rsidR="002E5019" w:rsidRDefault="002E5019" w:rsidP="002E5019">
      <w:r>
        <w:t>Tad Berkery – Intern at GMU (add more content)</w:t>
      </w:r>
    </w:p>
    <w:p w14:paraId="2B957BD3" w14:textId="77777777" w:rsidR="00161B6D" w:rsidRPr="002E5019" w:rsidRDefault="00161B6D" w:rsidP="002E5019"/>
    <w:p w14:paraId="2EF07839" w14:textId="4BEBFBAC" w:rsidR="009D6B36" w:rsidRPr="007F1710" w:rsidRDefault="00140F78" w:rsidP="00E02F48">
      <w:pPr>
        <w:pStyle w:val="Heading3"/>
        <w:spacing w:line="360" w:lineRule="auto"/>
        <w:rPr>
          <w:rFonts w:ascii="Times New Roman" w:hAnsi="Times New Roman" w:cs="Times New Roman"/>
          <w:b/>
          <w:bCs/>
          <w:color w:val="000000" w:themeColor="text1"/>
          <w:sz w:val="40"/>
          <w:szCs w:val="40"/>
        </w:rPr>
      </w:pPr>
      <w:bookmarkStart w:id="163" w:name="_Toc14635030"/>
      <w:r>
        <w:rPr>
          <w:rFonts w:ascii="Times New Roman" w:hAnsi="Times New Roman" w:cs="Times New Roman"/>
          <w:b/>
          <w:bCs/>
          <w:color w:val="000000" w:themeColor="text1"/>
          <w:sz w:val="40"/>
          <w:szCs w:val="40"/>
        </w:rPr>
        <w:t>9</w:t>
      </w:r>
      <w:r w:rsidR="009D6B36">
        <w:rPr>
          <w:rFonts w:ascii="Times New Roman" w:hAnsi="Times New Roman" w:cs="Times New Roman"/>
          <w:b/>
          <w:bCs/>
          <w:color w:val="000000" w:themeColor="text1"/>
          <w:sz w:val="40"/>
          <w:szCs w:val="40"/>
        </w:rPr>
        <w:tab/>
        <w:t>References</w:t>
      </w:r>
      <w:bookmarkEnd w:id="163"/>
    </w:p>
    <w:p w14:paraId="7DCCE919" w14:textId="77777777" w:rsidR="007544C0" w:rsidRPr="00CE08AA"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Shoji Kido; Yasusi Hirano; Noriaki Hashimoto Detection and classification of lung abnormalities by use of convolutional neural network (CNN) and regions with CNN features (R-CNN) </w:t>
      </w:r>
      <w:hyperlink r:id="rId19">
        <w:r w:rsidRPr="00CE08AA">
          <w:rPr>
            <w:rFonts w:ascii="Times New Roman" w:eastAsia="Times New Roman" w:hAnsi="Times New Roman" w:cs="Times New Roman"/>
            <w:sz w:val="24"/>
            <w:szCs w:val="24"/>
          </w:rPr>
          <w:t>https://ieeexplore.ieee.org/document/8369798</w:t>
        </w:r>
      </w:hyperlink>
    </w:p>
    <w:p w14:paraId="39174EA1" w14:textId="54D36DEB" w:rsidR="007544C0" w:rsidRPr="00D208BC"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Suresh Prasad Kannojia; Gaurav Jaiswal Ensemble of Hybrid CNN-ELM Model for Image Classification </w:t>
      </w:r>
      <w:hyperlink r:id="rId20">
        <w:r w:rsidRPr="00CE08AA">
          <w:rPr>
            <w:rFonts w:ascii="Times New Roman" w:eastAsia="Times New Roman" w:hAnsi="Times New Roman" w:cs="Times New Roman"/>
            <w:sz w:val="24"/>
            <w:szCs w:val="24"/>
          </w:rPr>
          <w:t>https://ieeexplore.ieee.org/document/8474196</w:t>
        </w:r>
      </w:hyperlink>
    </w:p>
    <w:p w14:paraId="4E2CAC3C" w14:textId="51FEE195" w:rsidR="00D208BC" w:rsidRPr="00D208BC" w:rsidRDefault="00D208BC" w:rsidP="00D208BC">
      <w:pPr>
        <w:spacing w:line="36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THE ABOVE SOURCE IS ABOUT HYBRID CNN-ELM – Should it still be included?</w:t>
      </w:r>
    </w:p>
    <w:p w14:paraId="4E305BB7" w14:textId="77777777" w:rsidR="007544C0" w:rsidRPr="00FD48E4" w:rsidRDefault="007544C0" w:rsidP="00E02F48">
      <w:pPr>
        <w:pStyle w:val="ListParagraph"/>
        <w:numPr>
          <w:ilvl w:val="0"/>
          <w:numId w:val="1"/>
        </w:numPr>
        <w:spacing w:line="360" w:lineRule="auto"/>
        <w:rPr>
          <w:rFonts w:ascii="Times New Roman" w:hAnsi="Times New Roman" w:cs="Times New Roman"/>
          <w:sz w:val="24"/>
          <w:szCs w:val="24"/>
        </w:rPr>
      </w:pPr>
      <w:r w:rsidRPr="00CE08AA">
        <w:rPr>
          <w:rFonts w:ascii="Times New Roman" w:eastAsia="Times New Roman" w:hAnsi="Times New Roman" w:cs="Times New Roman"/>
          <w:sz w:val="24"/>
          <w:szCs w:val="24"/>
        </w:rPr>
        <w:t xml:space="preserve">Faster R-CNN Shaoqing Ren, Kaiming He, Ross Girshick, Jian Sun </w:t>
      </w:r>
      <w:hyperlink r:id="rId21">
        <w:r w:rsidRPr="00CE08AA">
          <w:rPr>
            <w:rFonts w:ascii="Times New Roman" w:eastAsia="Times New Roman" w:hAnsi="Times New Roman" w:cs="Times New Roman"/>
            <w:sz w:val="24"/>
            <w:szCs w:val="24"/>
          </w:rPr>
          <w:t>https://arxiv.org/abs/1506.01497</w:t>
        </w:r>
      </w:hyperlink>
    </w:p>
    <w:tbl>
      <w:tblPr>
        <w:tblW w:w="9360" w:type="dxa"/>
        <w:tblLayout w:type="fixed"/>
        <w:tblLook w:val="0400" w:firstRow="0" w:lastRow="0" w:firstColumn="0" w:lastColumn="0" w:noHBand="0" w:noVBand="1"/>
      </w:tblPr>
      <w:tblGrid>
        <w:gridCol w:w="630"/>
        <w:gridCol w:w="8730"/>
      </w:tblGrid>
      <w:tr w:rsidR="00FD48E4" w14:paraId="366C0C10" w14:textId="77777777" w:rsidTr="002558B7">
        <w:tc>
          <w:tcPr>
            <w:tcW w:w="630" w:type="dxa"/>
            <w:hideMark/>
          </w:tcPr>
          <w:p w14:paraId="303B6488" w14:textId="77777777" w:rsidR="00FD48E4" w:rsidRDefault="00FD48E4" w:rsidP="00E02F48">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8730" w:type="dxa"/>
            <w:hideMark/>
          </w:tcPr>
          <w:p w14:paraId="03883CCA" w14:textId="77777777" w:rsidR="00FD48E4" w:rsidRDefault="00FD48E4" w:rsidP="00E02F48">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Kaggle.com, "The Simpsons Characters Data," kaggle, 15 June 2017. [Online]. Available: </w:t>
            </w:r>
            <w:hyperlink r:id="rId22" w:history="1">
              <w:r>
                <w:rPr>
                  <w:rStyle w:val="Hyperlink"/>
                  <w:rFonts w:ascii="Times New Roman" w:eastAsia="Times New Roman" w:hAnsi="Times New Roman" w:cs="Times New Roman"/>
                  <w:color w:val="0000FF"/>
                </w:rPr>
                <w:t>https://www.kaggle.com/alexattia/the-simpsons-characters-dataset</w:t>
              </w:r>
            </w:hyperlink>
            <w:r>
              <w:rPr>
                <w:rFonts w:ascii="Times New Roman" w:eastAsia="Times New Roman" w:hAnsi="Times New Roman" w:cs="Times New Roman"/>
                <w:color w:val="000000"/>
              </w:rPr>
              <w:t>. [Accessed 8 June 2019].</w:t>
            </w:r>
          </w:p>
          <w:p w14:paraId="718C8234" w14:textId="3B09D6F5" w:rsidR="002558B7" w:rsidRDefault="002558B7" w:rsidP="00E02F48">
            <w:pPr>
              <w:spacing w:line="360" w:lineRule="auto"/>
              <w:rPr>
                <w:rFonts w:ascii="Times New Roman" w:eastAsia="Times New Roman" w:hAnsi="Times New Roman" w:cs="Times New Roman"/>
                <w:color w:val="000000"/>
              </w:rPr>
            </w:pPr>
          </w:p>
        </w:tc>
      </w:tr>
    </w:tbl>
    <w:p w14:paraId="6A178F5C" w14:textId="77777777" w:rsidR="00FD48E4" w:rsidRPr="00FD48E4" w:rsidRDefault="00FD48E4" w:rsidP="00E02F48">
      <w:pPr>
        <w:spacing w:line="360" w:lineRule="auto"/>
        <w:rPr>
          <w:rFonts w:ascii="Times New Roman" w:hAnsi="Times New Roman" w:cs="Times New Roman"/>
          <w:sz w:val="24"/>
          <w:szCs w:val="24"/>
        </w:rPr>
      </w:pPr>
    </w:p>
    <w:p w14:paraId="24E3BC8D" w14:textId="2FD9BE2A" w:rsidR="009D5280" w:rsidRDefault="00142E47" w:rsidP="00E02F48">
      <w:pPr>
        <w:spacing w:line="360" w:lineRule="auto"/>
      </w:pPr>
      <w:r>
        <w:rPr>
          <w:rFonts w:ascii="Times New Roman" w:hAnsi="Times New Roman" w:cs="Times New Roman"/>
          <w:sz w:val="24"/>
          <w:szCs w:val="24"/>
        </w:rPr>
        <w:t>(</w:t>
      </w:r>
      <w:hyperlink r:id="rId23" w:history="1">
        <w:r>
          <w:rPr>
            <w:rStyle w:val="Hyperlink"/>
          </w:rPr>
          <w:t>https://www.coursera.org/learn/convolutional-neural-networks?specialization=deep-learning</w:t>
        </w:r>
      </w:hyperlink>
      <w:r>
        <w:t>)</w:t>
      </w:r>
    </w:p>
    <w:p w14:paraId="4F6117FD" w14:textId="5AE230BB" w:rsidR="00845139" w:rsidRDefault="00845139" w:rsidP="00E02F48">
      <w:pPr>
        <w:spacing w:line="360" w:lineRule="auto"/>
      </w:pPr>
    </w:p>
    <w:p w14:paraId="32745E63" w14:textId="3FAB5DD6" w:rsidR="00845139" w:rsidRDefault="00845139" w:rsidP="00E02F48">
      <w:pPr>
        <w:spacing w:line="360" w:lineRule="auto"/>
      </w:pPr>
      <w:r>
        <w:t>Sagemaker:</w:t>
      </w:r>
    </w:p>
    <w:p w14:paraId="33773B0B" w14:textId="77777777" w:rsidR="00845139" w:rsidRPr="00845139" w:rsidRDefault="00F8475F" w:rsidP="00845139">
      <w:pPr>
        <w:spacing w:line="360" w:lineRule="auto"/>
      </w:pPr>
      <w:hyperlink r:id="rId24" w:history="1">
        <w:r w:rsidR="00845139" w:rsidRPr="00845139">
          <w:rPr>
            <w:rStyle w:val="Hyperlink"/>
          </w:rPr>
          <w:t>https://www.youtube.com/watch?v=ym7NEYEx9x4</w:t>
        </w:r>
      </w:hyperlink>
    </w:p>
    <w:p w14:paraId="0020EE17" w14:textId="77777777" w:rsidR="00845139" w:rsidRPr="00845139" w:rsidRDefault="00F8475F" w:rsidP="00845139">
      <w:pPr>
        <w:spacing w:line="360" w:lineRule="auto"/>
      </w:pPr>
      <w:hyperlink r:id="rId25" w:history="1">
        <w:r w:rsidR="00845139" w:rsidRPr="00845139">
          <w:rPr>
            <w:rStyle w:val="Hyperlink"/>
          </w:rPr>
          <w:t>https://www.youtube.com/watch?v=R0vC31OXt-g</w:t>
        </w:r>
      </w:hyperlink>
    </w:p>
    <w:p w14:paraId="2C3BAD51" w14:textId="17C2900A" w:rsidR="00845139" w:rsidRDefault="004142D7" w:rsidP="00E02F48">
      <w:pPr>
        <w:spacing w:line="360" w:lineRule="auto"/>
      </w:pPr>
      <w:r>
        <w:t>Cloud</w:t>
      </w:r>
    </w:p>
    <w:p w14:paraId="1E1C7C4B" w14:textId="744E47EC" w:rsidR="004142D7" w:rsidRDefault="00F8475F" w:rsidP="00E02F48">
      <w:pPr>
        <w:spacing w:line="360" w:lineRule="auto"/>
      </w:pPr>
      <w:hyperlink r:id="rId26" w:history="1">
        <w:r w:rsidR="004142D7">
          <w:rPr>
            <w:rStyle w:val="Hyperlink"/>
          </w:rPr>
          <w:t>https://www.kdnuggets.com/2018/01/mlaas-amazon-microsoft-azure-google-cloud-ai.html</w:t>
        </w:r>
      </w:hyperlink>
    </w:p>
    <w:sectPr w:rsidR="004142D7" w:rsidSect="00891110">
      <w:headerReference w:type="default" r:id="rId27"/>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72250" w14:textId="77777777" w:rsidR="00F8475F" w:rsidRDefault="00F8475F" w:rsidP="007544C0">
      <w:pPr>
        <w:spacing w:after="0" w:line="240" w:lineRule="auto"/>
      </w:pPr>
      <w:r>
        <w:separator/>
      </w:r>
    </w:p>
  </w:endnote>
  <w:endnote w:type="continuationSeparator" w:id="0">
    <w:p w14:paraId="7FCB3489" w14:textId="77777777" w:rsidR="00F8475F" w:rsidRDefault="00F8475F" w:rsidP="0075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1D432" w14:textId="77777777" w:rsidR="00F8475F" w:rsidRDefault="00F8475F" w:rsidP="007544C0">
      <w:pPr>
        <w:spacing w:after="0" w:line="240" w:lineRule="auto"/>
      </w:pPr>
      <w:r>
        <w:separator/>
      </w:r>
    </w:p>
  </w:footnote>
  <w:footnote w:type="continuationSeparator" w:id="0">
    <w:p w14:paraId="1A4303B5" w14:textId="77777777" w:rsidR="00F8475F" w:rsidRDefault="00F8475F" w:rsidP="0075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88940343"/>
      <w:docPartObj>
        <w:docPartGallery w:val="Page Numbers (Top of Page)"/>
        <w:docPartUnique/>
      </w:docPartObj>
    </w:sdtPr>
    <w:sdtEndPr>
      <w:rPr>
        <w:b/>
        <w:bCs/>
        <w:noProof/>
        <w:color w:val="auto"/>
        <w:spacing w:val="0"/>
      </w:rPr>
    </w:sdtEndPr>
    <w:sdtContent>
      <w:p w14:paraId="159CB53A" w14:textId="5916834E" w:rsidR="00E5517B" w:rsidRDefault="00E5517B" w:rsidP="00891110">
        <w:pPr>
          <w:pStyle w:val="Header"/>
          <w:pBdr>
            <w:bottom w:val="single" w:sz="4" w:space="1" w:color="D9D9D9" w:themeColor="background1" w:themeShade="D9"/>
          </w:pBdr>
          <w:rPr>
            <w:b/>
            <w:bCs/>
          </w:rPr>
        </w:pPr>
        <w:r>
          <w:rPr>
            <w:color w:val="7F7F7F" w:themeColor="background1" w:themeShade="7F"/>
            <w:spacing w:val="60"/>
          </w:rPr>
          <w:t>Image Detection – Simpsons Characters</w:t>
        </w:r>
        <w:r>
          <w:rPr>
            <w:color w:val="7F7F7F" w:themeColor="background1" w:themeShade="7F"/>
            <w:spacing w:val="60"/>
          </w:rPr>
          <w:tab/>
          <w:t>Page</w:t>
        </w:r>
        <w:r>
          <w:t xml:space="preserve"> | </w:t>
        </w:r>
        <w:r>
          <w:fldChar w:fldCharType="begin"/>
        </w:r>
        <w:r>
          <w:instrText xml:space="preserve"> PAGE   \* MERGEFORMAT </w:instrText>
        </w:r>
        <w:r>
          <w:fldChar w:fldCharType="separate"/>
        </w:r>
        <w:r w:rsidRPr="00355F69">
          <w:rPr>
            <w:b/>
            <w:bCs/>
            <w:noProof/>
          </w:rPr>
          <w:t>2</w:t>
        </w:r>
        <w:r>
          <w:rPr>
            <w:b/>
            <w:bCs/>
            <w:noProof/>
          </w:rPr>
          <w:fldChar w:fldCharType="end"/>
        </w:r>
      </w:p>
    </w:sdtContent>
  </w:sdt>
  <w:p w14:paraId="37E128B2" w14:textId="671259EB" w:rsidR="00E5517B" w:rsidRPr="0022733C" w:rsidRDefault="00E5517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E88"/>
    <w:multiLevelType w:val="multilevel"/>
    <w:tmpl w:val="DD2A3A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304050"/>
    <w:multiLevelType w:val="hybridMultilevel"/>
    <w:tmpl w:val="20DC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46BCF"/>
    <w:multiLevelType w:val="multilevel"/>
    <w:tmpl w:val="4028C780"/>
    <w:lvl w:ilvl="0">
      <w:start w:val="1"/>
      <w:numFmt w:val="decimal"/>
      <w:lvlText w:val="%1"/>
      <w:lvlJc w:val="left"/>
      <w:pPr>
        <w:ind w:left="7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B52265"/>
    <w:multiLevelType w:val="multilevel"/>
    <w:tmpl w:val="6200EF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BD04F3"/>
    <w:multiLevelType w:val="multilevel"/>
    <w:tmpl w:val="3AD094BC"/>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0F2A94"/>
    <w:multiLevelType w:val="multilevel"/>
    <w:tmpl w:val="B6AECB6C"/>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D044AED"/>
    <w:multiLevelType w:val="multilevel"/>
    <w:tmpl w:val="75DA9B54"/>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CF38E1"/>
    <w:multiLevelType w:val="hybridMultilevel"/>
    <w:tmpl w:val="C40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C1C0F"/>
    <w:multiLevelType w:val="hybridMultilevel"/>
    <w:tmpl w:val="3B801C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A4117C"/>
    <w:multiLevelType w:val="multilevel"/>
    <w:tmpl w:val="C78E39B6"/>
    <w:lvl w:ilvl="0">
      <w:start w:val="1"/>
      <w:numFmt w:val="decimal"/>
      <w:lvlText w:val="%1"/>
      <w:lvlJc w:val="left"/>
      <w:pPr>
        <w:ind w:left="72" w:hanging="432"/>
      </w:pPr>
    </w:lvl>
    <w:lvl w:ilvl="1">
      <w:start w:val="2"/>
      <w:numFmt w:val="decimal"/>
      <w:lvlText w:val="%1.%2"/>
      <w:lvlJc w:val="left"/>
      <w:pPr>
        <w:ind w:left="576" w:hanging="576"/>
      </w:pPr>
      <w:rPr>
        <w:color w:val="4472C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BE22ED6"/>
    <w:multiLevelType w:val="hybridMultilevel"/>
    <w:tmpl w:val="E7F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F4AE6"/>
    <w:multiLevelType w:val="multilevel"/>
    <w:tmpl w:val="38B868CC"/>
    <w:lvl w:ilvl="0">
      <w:start w:val="4"/>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187D82"/>
    <w:multiLevelType w:val="multilevel"/>
    <w:tmpl w:val="54A011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7A71D7"/>
    <w:multiLevelType w:val="multilevel"/>
    <w:tmpl w:val="42B0AF68"/>
    <w:lvl w:ilvl="0">
      <w:start w:val="2"/>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5537E24"/>
    <w:multiLevelType w:val="multilevel"/>
    <w:tmpl w:val="179E6C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6FE5F43"/>
    <w:multiLevelType w:val="hybridMultilevel"/>
    <w:tmpl w:val="F06853D4"/>
    <w:lvl w:ilvl="0" w:tplc="11A67A58">
      <w:start w:val="1"/>
      <w:numFmt w:val="decimal"/>
      <w:lvlText w:val="%1."/>
      <w:lvlJc w:val="left"/>
      <w:pPr>
        <w:ind w:left="480" w:hanging="360"/>
      </w:pPr>
    </w:lvl>
    <w:lvl w:ilvl="1" w:tplc="04090019">
      <w:start w:val="1"/>
      <w:numFmt w:val="lowerLetter"/>
      <w:lvlText w:val="%2)"/>
      <w:lvlJc w:val="left"/>
      <w:pPr>
        <w:ind w:left="960" w:hanging="420"/>
      </w:pPr>
    </w:lvl>
    <w:lvl w:ilvl="2" w:tplc="0409001B">
      <w:start w:val="1"/>
      <w:numFmt w:val="lowerRoman"/>
      <w:lvlText w:val="%3."/>
      <w:lvlJc w:val="right"/>
      <w:pPr>
        <w:ind w:left="1380" w:hanging="420"/>
      </w:pPr>
    </w:lvl>
    <w:lvl w:ilvl="3" w:tplc="0409000F">
      <w:start w:val="1"/>
      <w:numFmt w:val="decimal"/>
      <w:lvlText w:val="%4."/>
      <w:lvlJc w:val="left"/>
      <w:pPr>
        <w:ind w:left="1800" w:hanging="420"/>
      </w:pPr>
    </w:lvl>
    <w:lvl w:ilvl="4" w:tplc="04090019">
      <w:start w:val="1"/>
      <w:numFmt w:val="lowerLetter"/>
      <w:lvlText w:val="%5)"/>
      <w:lvlJc w:val="left"/>
      <w:pPr>
        <w:ind w:left="2220" w:hanging="420"/>
      </w:pPr>
    </w:lvl>
    <w:lvl w:ilvl="5" w:tplc="0409001B">
      <w:start w:val="1"/>
      <w:numFmt w:val="lowerRoman"/>
      <w:lvlText w:val="%6."/>
      <w:lvlJc w:val="right"/>
      <w:pPr>
        <w:ind w:left="2640" w:hanging="420"/>
      </w:pPr>
    </w:lvl>
    <w:lvl w:ilvl="6" w:tplc="0409000F">
      <w:start w:val="1"/>
      <w:numFmt w:val="decimal"/>
      <w:lvlText w:val="%7."/>
      <w:lvlJc w:val="left"/>
      <w:pPr>
        <w:ind w:left="3060" w:hanging="420"/>
      </w:pPr>
    </w:lvl>
    <w:lvl w:ilvl="7" w:tplc="04090019">
      <w:start w:val="1"/>
      <w:numFmt w:val="lowerLetter"/>
      <w:lvlText w:val="%8)"/>
      <w:lvlJc w:val="left"/>
      <w:pPr>
        <w:ind w:left="3480" w:hanging="420"/>
      </w:pPr>
    </w:lvl>
    <w:lvl w:ilvl="8" w:tplc="0409001B">
      <w:start w:val="1"/>
      <w:numFmt w:val="lowerRoman"/>
      <w:lvlText w:val="%9."/>
      <w:lvlJc w:val="right"/>
      <w:pPr>
        <w:ind w:left="3900" w:hanging="420"/>
      </w:pPr>
    </w:lvl>
  </w:abstractNum>
  <w:abstractNum w:abstractNumId="16" w15:restartNumberingAfterBreak="0">
    <w:nsid w:val="3872211E"/>
    <w:multiLevelType w:val="multilevel"/>
    <w:tmpl w:val="758E5036"/>
    <w:lvl w:ilvl="0">
      <w:start w:val="1"/>
      <w:numFmt w:val="decimal"/>
      <w:lvlText w:val="%1."/>
      <w:lvlJc w:val="left"/>
      <w:pPr>
        <w:ind w:left="400" w:hanging="400"/>
      </w:pPr>
      <w:rPr>
        <w:rFonts w:ascii="Times New Roman" w:eastAsia="Times New Roman" w:hAnsi="Times New Roman" w:cs="Times New Roman"/>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1E47F34"/>
    <w:multiLevelType w:val="multilevel"/>
    <w:tmpl w:val="5F5EF9A6"/>
    <w:lvl w:ilvl="0">
      <w:start w:val="2"/>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202074F"/>
    <w:multiLevelType w:val="hybridMultilevel"/>
    <w:tmpl w:val="47E2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5501B"/>
    <w:multiLevelType w:val="hybridMultilevel"/>
    <w:tmpl w:val="D3AA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791F75"/>
    <w:multiLevelType w:val="hybridMultilevel"/>
    <w:tmpl w:val="FD207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A94"/>
    <w:multiLevelType w:val="hybridMultilevel"/>
    <w:tmpl w:val="5300B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F0013"/>
    <w:multiLevelType w:val="hybridMultilevel"/>
    <w:tmpl w:val="F0FE075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509B6"/>
    <w:multiLevelType w:val="hybridMultilevel"/>
    <w:tmpl w:val="C36ECEB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A7A39"/>
    <w:multiLevelType w:val="hybridMultilevel"/>
    <w:tmpl w:val="789E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14A7A"/>
    <w:multiLevelType w:val="multilevel"/>
    <w:tmpl w:val="C7E63FBA"/>
    <w:lvl w:ilvl="0">
      <w:start w:val="2"/>
      <w:numFmt w:val="decimal"/>
      <w:lvlText w:val="%1"/>
      <w:lvlJc w:val="left"/>
      <w:pPr>
        <w:ind w:left="400" w:hanging="40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8EE313F"/>
    <w:multiLevelType w:val="hybridMultilevel"/>
    <w:tmpl w:val="EC28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065F4"/>
    <w:multiLevelType w:val="multilevel"/>
    <w:tmpl w:val="FE9EA2E6"/>
    <w:lvl w:ilvl="0">
      <w:start w:val="2"/>
      <w:numFmt w:val="decimal"/>
      <w:lvlText w:val="%1"/>
      <w:lvlJc w:val="left"/>
      <w:pPr>
        <w:ind w:left="400" w:hanging="40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A9D3E9B"/>
    <w:multiLevelType w:val="multilevel"/>
    <w:tmpl w:val="FE06F798"/>
    <w:lvl w:ilvl="0">
      <w:start w:val="1"/>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DA2F96"/>
    <w:multiLevelType w:val="multilevel"/>
    <w:tmpl w:val="A7B43E2A"/>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22"/>
  </w:num>
  <w:num w:numId="3">
    <w:abstractNumId w:val="23"/>
  </w:num>
  <w:num w:numId="4">
    <w:abstractNumId w:val="10"/>
  </w:num>
  <w:num w:numId="5">
    <w:abstractNumId w:val="1"/>
  </w:num>
  <w:num w:numId="6">
    <w:abstractNumId w:val="8"/>
  </w:num>
  <w:num w:numId="7">
    <w:abstractNumId w:val="26"/>
  </w:num>
  <w:num w:numId="8">
    <w:abstractNumId w:val="0"/>
  </w:num>
  <w:num w:numId="9">
    <w:abstractNumId w:val="14"/>
  </w:num>
  <w:num w:numId="10">
    <w:abstractNumId w:val="28"/>
  </w:num>
  <w:num w:numId="11">
    <w:abstractNumId w:val="4"/>
  </w:num>
  <w:num w:numId="12">
    <w:abstractNumId w:val="12"/>
  </w:num>
  <w:num w:numId="13">
    <w:abstractNumId w:val="5"/>
  </w:num>
  <w:num w:numId="14">
    <w:abstractNumId w:val="6"/>
  </w:num>
  <w:num w:numId="15">
    <w:abstractNumId w:val="13"/>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7"/>
  </w:num>
  <w:num w:numId="20">
    <w:abstractNumId w:val="3"/>
  </w:num>
  <w:num w:numId="21">
    <w:abstractNumId w:val="25"/>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8"/>
  </w:num>
  <w:num w:numId="25">
    <w:abstractNumId w:val="24"/>
  </w:num>
  <w:num w:numId="26">
    <w:abstractNumId w:val="17"/>
  </w:num>
  <w:num w:numId="27">
    <w:abstractNumId w:val="11"/>
  </w:num>
  <w:num w:numId="28">
    <w:abstractNumId w:val="20"/>
  </w:num>
  <w:num w:numId="29">
    <w:abstractNumId w:val="21"/>
  </w:num>
  <w:num w:numId="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prasad4">
    <w15:presenceInfo w15:providerId="None" w15:userId="mpras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80"/>
    <w:rsid w:val="00023616"/>
    <w:rsid w:val="00093380"/>
    <w:rsid w:val="000A26D0"/>
    <w:rsid w:val="000D1324"/>
    <w:rsid w:val="0012761D"/>
    <w:rsid w:val="00140E18"/>
    <w:rsid w:val="00140F78"/>
    <w:rsid w:val="00142E47"/>
    <w:rsid w:val="00161B6D"/>
    <w:rsid w:val="0016682C"/>
    <w:rsid w:val="001822C0"/>
    <w:rsid w:val="00195971"/>
    <w:rsid w:val="001D32CC"/>
    <w:rsid w:val="001F305B"/>
    <w:rsid w:val="00226B0A"/>
    <w:rsid w:val="002558B7"/>
    <w:rsid w:val="002B02A6"/>
    <w:rsid w:val="002B5C4B"/>
    <w:rsid w:val="002E21BE"/>
    <w:rsid w:val="002E5019"/>
    <w:rsid w:val="002F5045"/>
    <w:rsid w:val="00317184"/>
    <w:rsid w:val="00317F15"/>
    <w:rsid w:val="00355F69"/>
    <w:rsid w:val="00362EFF"/>
    <w:rsid w:val="003B4096"/>
    <w:rsid w:val="004142D7"/>
    <w:rsid w:val="0043359D"/>
    <w:rsid w:val="00446CBF"/>
    <w:rsid w:val="00472D75"/>
    <w:rsid w:val="004858AA"/>
    <w:rsid w:val="004D2BF1"/>
    <w:rsid w:val="00502D85"/>
    <w:rsid w:val="00523B82"/>
    <w:rsid w:val="00587445"/>
    <w:rsid w:val="005A3149"/>
    <w:rsid w:val="00600B48"/>
    <w:rsid w:val="00607515"/>
    <w:rsid w:val="00656E2D"/>
    <w:rsid w:val="00677FD4"/>
    <w:rsid w:val="006C71E8"/>
    <w:rsid w:val="00706BA9"/>
    <w:rsid w:val="00710CA1"/>
    <w:rsid w:val="007236EA"/>
    <w:rsid w:val="007275A9"/>
    <w:rsid w:val="007544C0"/>
    <w:rsid w:val="00772B48"/>
    <w:rsid w:val="007771D4"/>
    <w:rsid w:val="00777B1D"/>
    <w:rsid w:val="00781749"/>
    <w:rsid w:val="0079772C"/>
    <w:rsid w:val="007F1710"/>
    <w:rsid w:val="00810CFB"/>
    <w:rsid w:val="00835039"/>
    <w:rsid w:val="00845139"/>
    <w:rsid w:val="00851A28"/>
    <w:rsid w:val="00891110"/>
    <w:rsid w:val="008C7C05"/>
    <w:rsid w:val="008E3F57"/>
    <w:rsid w:val="00904F5C"/>
    <w:rsid w:val="00906F2D"/>
    <w:rsid w:val="009364FC"/>
    <w:rsid w:val="0098458C"/>
    <w:rsid w:val="009A209E"/>
    <w:rsid w:val="009A3095"/>
    <w:rsid w:val="009A6513"/>
    <w:rsid w:val="009D5280"/>
    <w:rsid w:val="009D6B36"/>
    <w:rsid w:val="009E7919"/>
    <w:rsid w:val="00A3763F"/>
    <w:rsid w:val="00A675EF"/>
    <w:rsid w:val="00A71E64"/>
    <w:rsid w:val="00AA722C"/>
    <w:rsid w:val="00B077F3"/>
    <w:rsid w:val="00B24F6C"/>
    <w:rsid w:val="00B30D91"/>
    <w:rsid w:val="00B64DDD"/>
    <w:rsid w:val="00B86987"/>
    <w:rsid w:val="00BD188A"/>
    <w:rsid w:val="00BF18DC"/>
    <w:rsid w:val="00C2699A"/>
    <w:rsid w:val="00C272B9"/>
    <w:rsid w:val="00C3169A"/>
    <w:rsid w:val="00C53D57"/>
    <w:rsid w:val="00C70D33"/>
    <w:rsid w:val="00C839DF"/>
    <w:rsid w:val="00C95F61"/>
    <w:rsid w:val="00CA07D9"/>
    <w:rsid w:val="00CA7070"/>
    <w:rsid w:val="00D208BC"/>
    <w:rsid w:val="00D20A20"/>
    <w:rsid w:val="00D22F42"/>
    <w:rsid w:val="00D3492B"/>
    <w:rsid w:val="00D831CA"/>
    <w:rsid w:val="00D923E6"/>
    <w:rsid w:val="00E02F48"/>
    <w:rsid w:val="00E20A52"/>
    <w:rsid w:val="00E42372"/>
    <w:rsid w:val="00E5517B"/>
    <w:rsid w:val="00E6592A"/>
    <w:rsid w:val="00F76E74"/>
    <w:rsid w:val="00F8475F"/>
    <w:rsid w:val="00F9458D"/>
    <w:rsid w:val="00FB71F7"/>
    <w:rsid w:val="00FC2733"/>
    <w:rsid w:val="00FD48E4"/>
    <w:rsid w:val="00FF1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229F7F"/>
  <w15:docId w15:val="{1BAB9BC3-F56E-456B-A9FE-4A8DA005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C0"/>
    <w:rPr>
      <w:rFonts w:eastAsiaTheme="minorEastAsia"/>
      <w:lang w:eastAsia="zh-CN"/>
    </w:rPr>
  </w:style>
  <w:style w:type="paragraph" w:styleId="Heading1">
    <w:name w:val="heading 1"/>
    <w:basedOn w:val="Normal"/>
    <w:next w:val="Normal"/>
    <w:link w:val="Heading1Char"/>
    <w:uiPriority w:val="9"/>
    <w:qFormat/>
    <w:rsid w:val="00754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2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44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6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C0"/>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7544C0"/>
    <w:rPr>
      <w:rFonts w:asciiTheme="majorHAnsi" w:eastAsiaTheme="majorEastAsia" w:hAnsiTheme="majorHAnsi" w:cstheme="majorBidi"/>
      <w:color w:val="1F3763" w:themeColor="accent1" w:themeShade="7F"/>
      <w:sz w:val="24"/>
      <w:szCs w:val="24"/>
      <w:lang w:eastAsia="zh-CN"/>
    </w:rPr>
  </w:style>
  <w:style w:type="paragraph" w:styleId="Header">
    <w:name w:val="header"/>
    <w:basedOn w:val="Normal"/>
    <w:link w:val="HeaderChar"/>
    <w:uiPriority w:val="99"/>
    <w:unhideWhenUsed/>
    <w:rsid w:val="0075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4C0"/>
    <w:rPr>
      <w:rFonts w:eastAsiaTheme="minorEastAsia"/>
      <w:lang w:eastAsia="zh-CN"/>
    </w:rPr>
  </w:style>
  <w:style w:type="character" w:styleId="Hyperlink">
    <w:name w:val="Hyperlink"/>
    <w:basedOn w:val="DefaultParagraphFont"/>
    <w:uiPriority w:val="99"/>
    <w:unhideWhenUsed/>
    <w:rsid w:val="007544C0"/>
    <w:rPr>
      <w:color w:val="0563C1" w:themeColor="hyperlink"/>
      <w:u w:val="single"/>
    </w:rPr>
  </w:style>
  <w:style w:type="paragraph" w:styleId="Title">
    <w:name w:val="Title"/>
    <w:basedOn w:val="Normal"/>
    <w:next w:val="Normal"/>
    <w:link w:val="TitleChar"/>
    <w:uiPriority w:val="10"/>
    <w:qFormat/>
    <w:rsid w:val="0075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4C0"/>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7544C0"/>
    <w:pPr>
      <w:ind w:left="720"/>
      <w:contextualSpacing/>
    </w:pPr>
  </w:style>
  <w:style w:type="paragraph" w:styleId="Footer">
    <w:name w:val="footer"/>
    <w:basedOn w:val="Normal"/>
    <w:link w:val="FooterChar"/>
    <w:uiPriority w:val="99"/>
    <w:unhideWhenUsed/>
    <w:rsid w:val="0075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4C0"/>
    <w:rPr>
      <w:rFonts w:eastAsiaTheme="minorEastAsia"/>
      <w:lang w:eastAsia="zh-CN"/>
    </w:rPr>
  </w:style>
  <w:style w:type="paragraph" w:styleId="TOCHeading">
    <w:name w:val="TOC Heading"/>
    <w:basedOn w:val="Heading1"/>
    <w:next w:val="Normal"/>
    <w:uiPriority w:val="39"/>
    <w:unhideWhenUsed/>
    <w:qFormat/>
    <w:rsid w:val="007544C0"/>
    <w:pPr>
      <w:outlineLvl w:val="9"/>
    </w:pPr>
    <w:rPr>
      <w:lang w:eastAsia="en-US"/>
    </w:rPr>
  </w:style>
  <w:style w:type="paragraph" w:styleId="TOC3">
    <w:name w:val="toc 3"/>
    <w:basedOn w:val="Normal"/>
    <w:next w:val="Normal"/>
    <w:autoRedefine/>
    <w:uiPriority w:val="39"/>
    <w:unhideWhenUsed/>
    <w:rsid w:val="0012761D"/>
    <w:pPr>
      <w:tabs>
        <w:tab w:val="left" w:pos="1100"/>
        <w:tab w:val="right" w:leader="dot" w:pos="9350"/>
      </w:tabs>
      <w:spacing w:after="0"/>
      <w:ind w:left="446"/>
    </w:pPr>
  </w:style>
  <w:style w:type="paragraph" w:styleId="TOC1">
    <w:name w:val="toc 1"/>
    <w:basedOn w:val="Normal"/>
    <w:next w:val="Normal"/>
    <w:autoRedefine/>
    <w:uiPriority w:val="39"/>
    <w:unhideWhenUsed/>
    <w:rsid w:val="007544C0"/>
    <w:pPr>
      <w:spacing w:after="100"/>
    </w:pPr>
  </w:style>
  <w:style w:type="character" w:customStyle="1" w:styleId="Heading2Char">
    <w:name w:val="Heading 2 Char"/>
    <w:basedOn w:val="DefaultParagraphFont"/>
    <w:link w:val="Heading2"/>
    <w:uiPriority w:val="9"/>
    <w:semiHidden/>
    <w:rsid w:val="002E21BE"/>
    <w:rPr>
      <w:rFonts w:asciiTheme="majorHAnsi" w:eastAsiaTheme="majorEastAsia" w:hAnsiTheme="majorHAnsi" w:cstheme="majorBidi"/>
      <w:color w:val="2F5496" w:themeColor="accent1" w:themeShade="BF"/>
      <w:sz w:val="26"/>
      <w:szCs w:val="26"/>
      <w:lang w:eastAsia="zh-CN"/>
    </w:rPr>
  </w:style>
  <w:style w:type="paragraph" w:styleId="BodyText">
    <w:name w:val="Body Text"/>
    <w:basedOn w:val="Normal"/>
    <w:link w:val="BodyTextChar"/>
    <w:unhideWhenUsed/>
    <w:rsid w:val="00656E2D"/>
    <w:pPr>
      <w:spacing w:after="140" w:line="288" w:lineRule="auto"/>
    </w:pPr>
    <w:rPr>
      <w:rFonts w:eastAsiaTheme="minorHAnsi"/>
      <w:color w:val="00000A"/>
      <w:lang w:eastAsia="en-US"/>
    </w:rPr>
  </w:style>
  <w:style w:type="character" w:customStyle="1" w:styleId="BodyTextChar">
    <w:name w:val="Body Text Char"/>
    <w:basedOn w:val="DefaultParagraphFont"/>
    <w:link w:val="BodyText"/>
    <w:rsid w:val="00656E2D"/>
    <w:rPr>
      <w:color w:val="00000A"/>
    </w:rPr>
  </w:style>
  <w:style w:type="paragraph" w:styleId="TOC2">
    <w:name w:val="toc 2"/>
    <w:basedOn w:val="Normal"/>
    <w:next w:val="Normal"/>
    <w:autoRedefine/>
    <w:uiPriority w:val="39"/>
    <w:unhideWhenUsed/>
    <w:rsid w:val="009364FC"/>
    <w:pPr>
      <w:spacing w:after="100"/>
      <w:ind w:left="220"/>
    </w:pPr>
  </w:style>
  <w:style w:type="character" w:customStyle="1" w:styleId="UnresolvedMention1">
    <w:name w:val="Unresolved Mention1"/>
    <w:basedOn w:val="DefaultParagraphFont"/>
    <w:uiPriority w:val="99"/>
    <w:semiHidden/>
    <w:unhideWhenUsed/>
    <w:rsid w:val="000D1324"/>
    <w:rPr>
      <w:color w:val="605E5C"/>
      <w:shd w:val="clear" w:color="auto" w:fill="E1DFDD"/>
    </w:rPr>
  </w:style>
  <w:style w:type="table" w:styleId="TableGrid">
    <w:name w:val="Table Grid"/>
    <w:basedOn w:val="TableNormal"/>
    <w:uiPriority w:val="39"/>
    <w:rsid w:val="00E20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58B7"/>
    <w:rPr>
      <w:color w:val="954F72" w:themeColor="followedHyperlink"/>
      <w:u w:val="single"/>
    </w:rPr>
  </w:style>
  <w:style w:type="character" w:customStyle="1" w:styleId="Heading4Char">
    <w:name w:val="Heading 4 Char"/>
    <w:basedOn w:val="DefaultParagraphFont"/>
    <w:link w:val="Heading4"/>
    <w:uiPriority w:val="9"/>
    <w:rsid w:val="00C3169A"/>
    <w:rPr>
      <w:rFonts w:asciiTheme="majorHAnsi" w:eastAsiaTheme="majorEastAsia" w:hAnsiTheme="majorHAnsi" w:cstheme="majorBidi"/>
      <w:i/>
      <w:iCs/>
      <w:color w:val="2F5496" w:themeColor="accent1" w:themeShade="BF"/>
      <w:lang w:eastAsia="zh-CN"/>
    </w:rPr>
  </w:style>
  <w:style w:type="paragraph" w:styleId="BalloonText">
    <w:name w:val="Balloon Text"/>
    <w:basedOn w:val="Normal"/>
    <w:link w:val="BalloonTextChar"/>
    <w:uiPriority w:val="99"/>
    <w:semiHidden/>
    <w:unhideWhenUsed/>
    <w:rsid w:val="00D923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23E6"/>
    <w:rPr>
      <w:rFonts w:ascii="Lucida Grande" w:eastAsiaTheme="minorEastAsia" w:hAnsi="Lucida Grande" w:cs="Lucida Grande"/>
      <w:sz w:val="18"/>
      <w:szCs w:val="18"/>
      <w:lang w:eastAsia="zh-CN"/>
    </w:rPr>
  </w:style>
  <w:style w:type="character" w:styleId="UnresolvedMention">
    <w:name w:val="Unresolved Mention"/>
    <w:basedOn w:val="DefaultParagraphFont"/>
    <w:uiPriority w:val="99"/>
    <w:semiHidden/>
    <w:unhideWhenUsed/>
    <w:rsid w:val="00845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22426">
      <w:bodyDiv w:val="1"/>
      <w:marLeft w:val="0"/>
      <w:marRight w:val="0"/>
      <w:marTop w:val="0"/>
      <w:marBottom w:val="0"/>
      <w:divBdr>
        <w:top w:val="none" w:sz="0" w:space="0" w:color="auto"/>
        <w:left w:val="none" w:sz="0" w:space="0" w:color="auto"/>
        <w:bottom w:val="none" w:sz="0" w:space="0" w:color="auto"/>
        <w:right w:val="none" w:sz="0" w:space="0" w:color="auto"/>
      </w:divBdr>
    </w:div>
    <w:div w:id="337538714">
      <w:bodyDiv w:val="1"/>
      <w:marLeft w:val="0"/>
      <w:marRight w:val="0"/>
      <w:marTop w:val="0"/>
      <w:marBottom w:val="0"/>
      <w:divBdr>
        <w:top w:val="none" w:sz="0" w:space="0" w:color="auto"/>
        <w:left w:val="none" w:sz="0" w:space="0" w:color="auto"/>
        <w:bottom w:val="none" w:sz="0" w:space="0" w:color="auto"/>
        <w:right w:val="none" w:sz="0" w:space="0" w:color="auto"/>
      </w:divBdr>
    </w:div>
    <w:div w:id="412043456">
      <w:bodyDiv w:val="1"/>
      <w:marLeft w:val="0"/>
      <w:marRight w:val="0"/>
      <w:marTop w:val="0"/>
      <w:marBottom w:val="0"/>
      <w:divBdr>
        <w:top w:val="none" w:sz="0" w:space="0" w:color="auto"/>
        <w:left w:val="none" w:sz="0" w:space="0" w:color="auto"/>
        <w:bottom w:val="none" w:sz="0" w:space="0" w:color="auto"/>
        <w:right w:val="none" w:sz="0" w:space="0" w:color="auto"/>
      </w:divBdr>
    </w:div>
    <w:div w:id="890963965">
      <w:bodyDiv w:val="1"/>
      <w:marLeft w:val="0"/>
      <w:marRight w:val="0"/>
      <w:marTop w:val="0"/>
      <w:marBottom w:val="0"/>
      <w:divBdr>
        <w:top w:val="none" w:sz="0" w:space="0" w:color="auto"/>
        <w:left w:val="none" w:sz="0" w:space="0" w:color="auto"/>
        <w:bottom w:val="none" w:sz="0" w:space="0" w:color="auto"/>
        <w:right w:val="none" w:sz="0" w:space="0" w:color="auto"/>
      </w:divBdr>
    </w:div>
    <w:div w:id="1343314012">
      <w:bodyDiv w:val="1"/>
      <w:marLeft w:val="0"/>
      <w:marRight w:val="0"/>
      <w:marTop w:val="0"/>
      <w:marBottom w:val="0"/>
      <w:divBdr>
        <w:top w:val="none" w:sz="0" w:space="0" w:color="auto"/>
        <w:left w:val="none" w:sz="0" w:space="0" w:color="auto"/>
        <w:bottom w:val="none" w:sz="0" w:space="0" w:color="auto"/>
        <w:right w:val="none" w:sz="0" w:space="0" w:color="auto"/>
      </w:divBdr>
    </w:div>
    <w:div w:id="1509321638">
      <w:bodyDiv w:val="1"/>
      <w:marLeft w:val="0"/>
      <w:marRight w:val="0"/>
      <w:marTop w:val="0"/>
      <w:marBottom w:val="0"/>
      <w:divBdr>
        <w:top w:val="none" w:sz="0" w:space="0" w:color="auto"/>
        <w:left w:val="none" w:sz="0" w:space="0" w:color="auto"/>
        <w:bottom w:val="none" w:sz="0" w:space="0" w:color="auto"/>
        <w:right w:val="none" w:sz="0" w:space="0" w:color="auto"/>
      </w:divBdr>
    </w:div>
    <w:div w:id="1638297491">
      <w:bodyDiv w:val="1"/>
      <w:marLeft w:val="0"/>
      <w:marRight w:val="0"/>
      <w:marTop w:val="0"/>
      <w:marBottom w:val="0"/>
      <w:divBdr>
        <w:top w:val="none" w:sz="0" w:space="0" w:color="auto"/>
        <w:left w:val="none" w:sz="0" w:space="0" w:color="auto"/>
        <w:bottom w:val="none" w:sz="0" w:space="0" w:color="auto"/>
        <w:right w:val="none" w:sz="0" w:space="0" w:color="auto"/>
      </w:divBdr>
    </w:div>
    <w:div w:id="180034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ww.kdnuggets.com/2018/01/mlaas-amazon-microsoft-azure-google-cloud-ai.html" TargetMode="External"/><Relationship Id="rId3" Type="http://schemas.openxmlformats.org/officeDocument/2006/relationships/styles" Target="styles.xml"/><Relationship Id="rId21" Type="http://schemas.openxmlformats.org/officeDocument/2006/relationships/hyperlink" Target="https://arxiv.org/abs/1506.01497" TargetMode="External"/><Relationship Id="rId7" Type="http://schemas.openxmlformats.org/officeDocument/2006/relationships/endnotes" Target="endnotes.xml"/><Relationship Id="rId12" Type="http://schemas.openxmlformats.org/officeDocument/2006/relationships/hyperlink" Target="https://www.kaggle.com/alexattia/the-simpsons-characters-dataset" TargetMode="External"/><Relationship Id="rId17" Type="http://schemas.openxmlformats.org/officeDocument/2006/relationships/image" Target="media/image7.png"/><Relationship Id="rId25" Type="http://schemas.openxmlformats.org/officeDocument/2006/relationships/hyperlink" Target="https://www.youtube.com/watch?v=R0vC31OXt-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ieeexplore.ieee.org/document/8474196"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ym7NEYEx9x4" TargetMode="External"/><Relationship Id="rId5" Type="http://schemas.openxmlformats.org/officeDocument/2006/relationships/webSettings" Target="webSettings.xml"/><Relationship Id="rId15" Type="http://schemas.openxmlformats.org/officeDocument/2006/relationships/hyperlink" Target="https://arxiv.org/pdf/1506.02640.pdf" TargetMode="External"/><Relationship Id="rId23" Type="http://schemas.openxmlformats.org/officeDocument/2006/relationships/hyperlink" Target="https://www.coursera.org/learn/convolutional-neural-networks?specialization=deep-learning" TargetMode="External"/><Relationship Id="rId28" Type="http://schemas.openxmlformats.org/officeDocument/2006/relationships/fontTable" Target="fontTable.xml"/><Relationship Id="rId10" Type="http://schemas.openxmlformats.org/officeDocument/2006/relationships/hyperlink" Target="https://www.kaggle.com/alexattia/the-simpsons-characters-dataset" TargetMode="External"/><Relationship Id="rId19" Type="http://schemas.openxmlformats.org/officeDocument/2006/relationships/hyperlink" Target="https://ieeexplore.ieee.org/document/8369798"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s://www.kaggle.com/alexattia/the-simpsons-characters-dataset"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b:Tag>
    <b:SourceType>InternetSite</b:SourceType>
    <b:Guid>{9C4453E4-D978-483A-93A7-F7CEB3B8BB61}</b:Guid>
    <b:Title>Convolutional Neural Networks | Coursera</b:Title>
    <b:InternetSiteTitle>Coursera</b:InternetSiteTitle>
    <b:URL>https://www.coursera.org/learn/convolutional-neural-networks?specialization=deep-learning</b:URL>
    <b:Author>
      <b:Author>
        <b:Corporate>deeplearning.ai</b:Corporate>
      </b:Author>
    </b:Author>
    <b:RefOrder>1</b:RefOrder>
  </b:Source>
</b:Sources>
</file>

<file path=customXml/itemProps1.xml><?xml version="1.0" encoding="utf-8"?>
<ds:datastoreItem xmlns:ds="http://schemas.openxmlformats.org/officeDocument/2006/customXml" ds:itemID="{1BAFE6DB-67CD-4864-9C1A-8EC41271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4578</Words>
  <Characters>26097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Berkery</dc:creator>
  <cp:keywords/>
  <dc:description/>
  <cp:lastModifiedBy>mprasad4</cp:lastModifiedBy>
  <cp:revision>18</cp:revision>
  <dcterms:created xsi:type="dcterms:W3CDTF">2019-07-21T22:31:00Z</dcterms:created>
  <dcterms:modified xsi:type="dcterms:W3CDTF">2019-07-23T21:26:00Z</dcterms:modified>
</cp:coreProperties>
</file>