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8C8DB8" w14:textId="12A4DCB0" w:rsidR="00446CBF" w:rsidRDefault="00446CBF" w:rsidP="00446CBF">
      <w:pPr>
        <w:keepNext/>
        <w:spacing w:before="240" w:after="120"/>
        <w:jc w:val="center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George Mason University</w:t>
      </w:r>
    </w:p>
    <w:p w14:paraId="5325A9F4" w14:textId="77777777" w:rsidR="00446CBF" w:rsidRDefault="00446CBF" w:rsidP="00446CBF">
      <w:pPr>
        <w:keepNext/>
        <w:spacing w:before="240" w:after="1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DAEN 690</w:t>
      </w:r>
    </w:p>
    <w:p w14:paraId="66F5D4DF" w14:textId="0E8DBAD6" w:rsidR="00446CBF" w:rsidRDefault="00446CBF" w:rsidP="00446CBF">
      <w:pPr>
        <w:keepNext/>
        <w:spacing w:before="240" w:after="1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Summer 2019</w:t>
      </w:r>
    </w:p>
    <w:p w14:paraId="6C895CE9" w14:textId="77777777" w:rsidR="002E5019" w:rsidRDefault="002E5019" w:rsidP="00446CBF">
      <w:pPr>
        <w:keepNext/>
        <w:spacing w:after="0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</w:p>
    <w:p w14:paraId="7FF46A0A" w14:textId="04C09E66" w:rsidR="00446CBF" w:rsidRDefault="00446CBF" w:rsidP="00446CBF">
      <w:pPr>
        <w:keepNext/>
        <w:spacing w:after="0"/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 xml:space="preserve"> </w:t>
      </w:r>
    </w:p>
    <w:p w14:paraId="5E950B93" w14:textId="77777777" w:rsidR="00446CBF" w:rsidRDefault="00446CBF" w:rsidP="00446CBF">
      <w:pPr>
        <w:spacing w:after="0" w:line="288" w:lineRule="auto"/>
        <w:rPr>
          <w:rFonts w:ascii="Times New Roman" w:eastAsia="Times New Roman" w:hAnsi="Times New Roman" w:cs="Times New Roman"/>
          <w:b/>
        </w:rPr>
      </w:pPr>
    </w:p>
    <w:p w14:paraId="16E9EFAE" w14:textId="52762739" w:rsidR="00446CBF" w:rsidRDefault="00446CBF" w:rsidP="00446CBF">
      <w:pPr>
        <w:spacing w:after="0" w:line="288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Image Detection of Simpson’s characters</w:t>
      </w:r>
    </w:p>
    <w:p w14:paraId="19CB94F2" w14:textId="75C19397" w:rsidR="00EC1C79" w:rsidRDefault="00EC1C79" w:rsidP="00446CBF">
      <w:pPr>
        <w:spacing w:after="0" w:line="288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Abstract</w:t>
      </w:r>
    </w:p>
    <w:p w14:paraId="1377EA8A" w14:textId="77777777" w:rsidR="00446CBF" w:rsidRDefault="00446CBF" w:rsidP="00446CBF">
      <w:pPr>
        <w:spacing w:after="0" w:line="288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3EEE9908" w14:textId="0711A1EB" w:rsidR="00446CBF" w:rsidRPr="00446CBF" w:rsidRDefault="004858AA" w:rsidP="00446CBF">
      <w:pPr>
        <w:spacing w:after="0" w:line="288" w:lineRule="auto"/>
        <w:jc w:val="center"/>
        <w:rPr>
          <w:rFonts w:ascii="Times New Roman" w:eastAsia="Times New Roman" w:hAnsi="Times New Roman" w:cs="Times New Roman"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Cs/>
          <w:sz w:val="36"/>
          <w:szCs w:val="36"/>
        </w:rPr>
        <w:t>Manju Prasad</w:t>
      </w:r>
    </w:p>
    <w:p w14:paraId="62719694" w14:textId="45AA1CAA" w:rsidR="00446CBF" w:rsidRPr="00446CBF" w:rsidRDefault="004858AA" w:rsidP="00446CBF">
      <w:pPr>
        <w:spacing w:after="0" w:line="288" w:lineRule="auto"/>
        <w:jc w:val="center"/>
        <w:rPr>
          <w:rFonts w:ascii="Times New Roman" w:eastAsia="Times New Roman" w:hAnsi="Times New Roman" w:cs="Times New Roman"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Cs/>
          <w:sz w:val="36"/>
          <w:szCs w:val="36"/>
        </w:rPr>
        <w:t>Ravi Rane</w:t>
      </w:r>
    </w:p>
    <w:p w14:paraId="0A195455" w14:textId="3ADBED13" w:rsidR="004858AA" w:rsidRDefault="004858AA" w:rsidP="00446CBF">
      <w:pPr>
        <w:spacing w:after="0" w:line="288" w:lineRule="auto"/>
        <w:jc w:val="center"/>
        <w:rPr>
          <w:rFonts w:ascii="Times New Roman" w:eastAsia="Times New Roman" w:hAnsi="Times New Roman" w:cs="Times New Roman"/>
          <w:bCs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bCs/>
          <w:sz w:val="36"/>
          <w:szCs w:val="36"/>
        </w:rPr>
        <w:t>Yinchen</w:t>
      </w:r>
      <w:proofErr w:type="spellEnd"/>
      <w:r>
        <w:rPr>
          <w:rFonts w:ascii="Times New Roman" w:eastAsia="Times New Roman" w:hAnsi="Times New Roman" w:cs="Times New Roman"/>
          <w:bCs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36"/>
          <w:szCs w:val="36"/>
        </w:rPr>
        <w:t>Niu</w:t>
      </w:r>
      <w:proofErr w:type="spellEnd"/>
    </w:p>
    <w:p w14:paraId="2DC0B4BF" w14:textId="77777777" w:rsidR="00706BA9" w:rsidRDefault="00706BA9" w:rsidP="00706BA9">
      <w:pPr>
        <w:spacing w:after="0" w:line="288" w:lineRule="auto"/>
        <w:jc w:val="center"/>
        <w:rPr>
          <w:rFonts w:ascii="Times New Roman" w:eastAsia="Times New Roman" w:hAnsi="Times New Roman" w:cs="Times New Roman"/>
          <w:bCs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bCs/>
          <w:sz w:val="36"/>
          <w:szCs w:val="36"/>
        </w:rPr>
        <w:t>Zegang</w:t>
      </w:r>
      <w:proofErr w:type="spellEnd"/>
      <w:r>
        <w:rPr>
          <w:rFonts w:ascii="Times New Roman" w:eastAsia="Times New Roman" w:hAnsi="Times New Roman" w:cs="Times New Roman"/>
          <w:bCs/>
          <w:sz w:val="36"/>
          <w:szCs w:val="36"/>
        </w:rPr>
        <w:t xml:space="preserve"> Liu </w:t>
      </w:r>
    </w:p>
    <w:p w14:paraId="2222D7E2" w14:textId="77777777" w:rsidR="00706BA9" w:rsidRPr="00446CBF" w:rsidRDefault="00706BA9" w:rsidP="00446CBF">
      <w:pPr>
        <w:spacing w:after="0" w:line="288" w:lineRule="auto"/>
        <w:jc w:val="center"/>
        <w:rPr>
          <w:rFonts w:ascii="Times New Roman" w:eastAsia="Times New Roman" w:hAnsi="Times New Roman" w:cs="Times New Roman"/>
          <w:bCs/>
          <w:sz w:val="36"/>
          <w:szCs w:val="36"/>
        </w:rPr>
      </w:pPr>
    </w:p>
    <w:p w14:paraId="12436D06" w14:textId="448CBD88" w:rsidR="00446CBF" w:rsidRDefault="00446CBF">
      <w:pPr>
        <w:rPr>
          <w:rFonts w:ascii="Times New Roman" w:eastAsiaTheme="majorEastAsia" w:hAnsi="Times New Roman" w:cs="Times New Roman"/>
          <w:b/>
          <w:bCs/>
          <w:spacing w:val="-10"/>
          <w:kern w:val="28"/>
          <w:sz w:val="56"/>
          <w:szCs w:val="56"/>
        </w:rPr>
      </w:pPr>
      <w:r>
        <w:rPr>
          <w:rFonts w:ascii="Times New Roman" w:eastAsiaTheme="majorEastAsia" w:hAnsi="Times New Roman" w:cs="Times New Roman"/>
          <w:b/>
          <w:bCs/>
          <w:spacing w:val="-10"/>
          <w:kern w:val="28"/>
          <w:sz w:val="56"/>
          <w:szCs w:val="56"/>
        </w:rPr>
        <w:br w:type="page"/>
      </w:r>
    </w:p>
    <w:p w14:paraId="3E612250" w14:textId="4A9101E7" w:rsidR="00891110" w:rsidRDefault="00891110" w:rsidP="00E02F48">
      <w:pPr>
        <w:pStyle w:val="Heading3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bookmarkStart w:id="0" w:name="_Toc14634996"/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lastRenderedPageBreak/>
        <w:t>Abstract</w:t>
      </w:r>
      <w:bookmarkEnd w:id="0"/>
    </w:p>
    <w:p w14:paraId="5411D124" w14:textId="77777777" w:rsidR="003505E3" w:rsidRDefault="003505E3" w:rsidP="003505E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Object detection and image classification are at the forefront of computer vision technologies found throughout society today. Recent advancements in facial-detection-based surveillance in the security industry, pedestrian and sign detection in self-driving cars, and automated valuation of properties are all applications of this cutting-edge technology.</w:t>
      </w:r>
    </w:p>
    <w:p w14:paraId="4A913C8D" w14:textId="0BEDF3F4" w:rsidR="003505E3" w:rsidRDefault="003505E3" w:rsidP="003505E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Utilizing the popular 30-season show The Simpsons, this project implements object detection and image classification for </w:t>
      </w:r>
      <w:r>
        <w:rPr>
          <w:color w:val="000000"/>
          <w:sz w:val="27"/>
          <w:szCs w:val="27"/>
        </w:rPr>
        <w:t xml:space="preserve">primary </w:t>
      </w:r>
      <w:r>
        <w:rPr>
          <w:color w:val="000000"/>
          <w:sz w:val="27"/>
          <w:szCs w:val="27"/>
        </w:rPr>
        <w:t>characters from the Simpsons series. Various deep learning architectures, like Convolutional Neural Network (CNN), Faster Region-based Convolutional Neural Network (R-CNN), You Only Look Once (YOLO), and Single Shot Multi-</w:t>
      </w:r>
      <w:proofErr w:type="gramStart"/>
      <w:r>
        <w:rPr>
          <w:color w:val="000000"/>
          <w:sz w:val="27"/>
          <w:szCs w:val="27"/>
        </w:rPr>
        <w:t>box</w:t>
      </w:r>
      <w:proofErr w:type="gramEnd"/>
      <w:r>
        <w:rPr>
          <w:color w:val="000000"/>
          <w:sz w:val="27"/>
          <w:szCs w:val="27"/>
        </w:rPr>
        <w:t xml:space="preserve"> Detection (SSD) have been explored. As a secondary focus, this project implements </w:t>
      </w:r>
      <w:r>
        <w:rPr>
          <w:color w:val="000000"/>
          <w:sz w:val="27"/>
          <w:szCs w:val="27"/>
        </w:rPr>
        <w:t>YOLO</w:t>
      </w:r>
      <w:r>
        <w:rPr>
          <w:color w:val="000000"/>
          <w:sz w:val="27"/>
          <w:szCs w:val="27"/>
        </w:rPr>
        <w:t xml:space="preserve"> to videos and explores the use of cloud computing to train and execute models. Visualizations and a User Interface (UI) that enable a real-time data feed to model execution are also </w:t>
      </w:r>
      <w:r>
        <w:rPr>
          <w:color w:val="000000"/>
          <w:sz w:val="27"/>
          <w:szCs w:val="27"/>
        </w:rPr>
        <w:t>implemented</w:t>
      </w:r>
      <w:r>
        <w:rPr>
          <w:color w:val="000000"/>
          <w:sz w:val="27"/>
          <w:szCs w:val="27"/>
        </w:rPr>
        <w:t xml:space="preserve"> to encourage further use of our findings.</w:t>
      </w:r>
      <w:bookmarkStart w:id="1" w:name="_GoBack"/>
      <w:bookmarkEnd w:id="1"/>
    </w:p>
    <w:p w14:paraId="1E1C7C4B" w14:textId="00D6A533" w:rsidR="004142D7" w:rsidRDefault="004142D7" w:rsidP="003505E3"/>
    <w:sectPr w:rsidR="004142D7" w:rsidSect="00891110">
      <w:headerReference w:type="default" r:id="rId8"/>
      <w:pgSz w:w="12240" w:h="15840"/>
      <w:pgMar w:top="1728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35E6BF" w14:textId="77777777" w:rsidR="00051834" w:rsidRDefault="00051834" w:rsidP="007544C0">
      <w:pPr>
        <w:spacing w:after="0" w:line="240" w:lineRule="auto"/>
      </w:pPr>
      <w:r>
        <w:separator/>
      </w:r>
    </w:p>
  </w:endnote>
  <w:endnote w:type="continuationSeparator" w:id="0">
    <w:p w14:paraId="01D26092" w14:textId="77777777" w:rsidR="00051834" w:rsidRDefault="00051834" w:rsidP="007544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1"/>
    <w:family w:val="auto"/>
    <w:pitch w:val="variable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048D50" w14:textId="77777777" w:rsidR="00051834" w:rsidRDefault="00051834" w:rsidP="007544C0">
      <w:pPr>
        <w:spacing w:after="0" w:line="240" w:lineRule="auto"/>
      </w:pPr>
      <w:r>
        <w:separator/>
      </w:r>
    </w:p>
  </w:footnote>
  <w:footnote w:type="continuationSeparator" w:id="0">
    <w:p w14:paraId="09F58A7B" w14:textId="77777777" w:rsidR="00051834" w:rsidRDefault="00051834" w:rsidP="007544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background1" w:themeShade="7F"/>
        <w:spacing w:val="60"/>
      </w:rPr>
      <w:id w:val="-1488940343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159CB53A" w14:textId="5916834E" w:rsidR="00E5517B" w:rsidRDefault="00E5517B" w:rsidP="00891110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Image Detection – Simpsons Characters</w:t>
        </w:r>
        <w:r>
          <w:rPr>
            <w:color w:val="7F7F7F" w:themeColor="background1" w:themeShade="7F"/>
            <w:spacing w:val="60"/>
          </w:rPr>
          <w:tab/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355F69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37E128B2" w14:textId="671259EB" w:rsidR="00E5517B" w:rsidRPr="0022733C" w:rsidRDefault="00E5517B">
    <w:pPr>
      <w:pStyle w:val="Head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64E88"/>
    <w:multiLevelType w:val="multilevel"/>
    <w:tmpl w:val="DD2A3A7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5304050"/>
    <w:multiLevelType w:val="hybridMultilevel"/>
    <w:tmpl w:val="20DCD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246BCF"/>
    <w:multiLevelType w:val="multilevel"/>
    <w:tmpl w:val="4028C780"/>
    <w:lvl w:ilvl="0">
      <w:start w:val="1"/>
      <w:numFmt w:val="decimal"/>
      <w:lvlText w:val="%1"/>
      <w:lvlJc w:val="left"/>
      <w:pPr>
        <w:ind w:left="7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09B52265"/>
    <w:multiLevelType w:val="multilevel"/>
    <w:tmpl w:val="6200E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0FBD04F3"/>
    <w:multiLevelType w:val="multilevel"/>
    <w:tmpl w:val="3AD094BC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C0F2A94"/>
    <w:multiLevelType w:val="multilevel"/>
    <w:tmpl w:val="B6AECB6C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eastAsiaTheme="majorEastAsia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1D044AED"/>
    <w:multiLevelType w:val="multilevel"/>
    <w:tmpl w:val="75DA9B54"/>
    <w:lvl w:ilvl="0">
      <w:start w:val="2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21CF38E1"/>
    <w:multiLevelType w:val="hybridMultilevel"/>
    <w:tmpl w:val="C40EE3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0C1C0F"/>
    <w:multiLevelType w:val="hybridMultilevel"/>
    <w:tmpl w:val="3B801C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6A4117C"/>
    <w:multiLevelType w:val="multilevel"/>
    <w:tmpl w:val="C78E39B6"/>
    <w:lvl w:ilvl="0">
      <w:start w:val="1"/>
      <w:numFmt w:val="decimal"/>
      <w:lvlText w:val="%1"/>
      <w:lvlJc w:val="left"/>
      <w:pPr>
        <w:ind w:left="72" w:hanging="432"/>
      </w:pPr>
    </w:lvl>
    <w:lvl w:ilvl="1">
      <w:start w:val="2"/>
      <w:numFmt w:val="decimal"/>
      <w:lvlText w:val="%1.%2"/>
      <w:lvlJc w:val="left"/>
      <w:pPr>
        <w:ind w:left="576" w:hanging="576"/>
      </w:pPr>
      <w:rPr>
        <w:color w:val="4472C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2BE22ED6"/>
    <w:multiLevelType w:val="hybridMultilevel"/>
    <w:tmpl w:val="E7FE7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7F4AE6"/>
    <w:multiLevelType w:val="multilevel"/>
    <w:tmpl w:val="38B868CC"/>
    <w:lvl w:ilvl="0">
      <w:start w:val="4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2E187D82"/>
    <w:multiLevelType w:val="multilevel"/>
    <w:tmpl w:val="54A011F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347A71D7"/>
    <w:multiLevelType w:val="multilevel"/>
    <w:tmpl w:val="42B0AF68"/>
    <w:lvl w:ilvl="0">
      <w:start w:val="2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35537E24"/>
    <w:multiLevelType w:val="multilevel"/>
    <w:tmpl w:val="179E6CD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36FE5F43"/>
    <w:multiLevelType w:val="hybridMultilevel"/>
    <w:tmpl w:val="F06853D4"/>
    <w:lvl w:ilvl="0" w:tplc="11A67A58">
      <w:start w:val="1"/>
      <w:numFmt w:val="decimal"/>
      <w:lvlText w:val="%1."/>
      <w:lvlJc w:val="left"/>
      <w:pPr>
        <w:ind w:left="480" w:hanging="360"/>
      </w:pPr>
    </w:lvl>
    <w:lvl w:ilvl="1" w:tplc="04090019">
      <w:start w:val="1"/>
      <w:numFmt w:val="lowerLetter"/>
      <w:lvlText w:val="%2)"/>
      <w:lvlJc w:val="left"/>
      <w:pPr>
        <w:ind w:left="960" w:hanging="420"/>
      </w:pPr>
    </w:lvl>
    <w:lvl w:ilvl="2" w:tplc="0409001B">
      <w:start w:val="1"/>
      <w:numFmt w:val="lowerRoman"/>
      <w:lvlText w:val="%3."/>
      <w:lvlJc w:val="right"/>
      <w:pPr>
        <w:ind w:left="1380" w:hanging="420"/>
      </w:pPr>
    </w:lvl>
    <w:lvl w:ilvl="3" w:tplc="0409000F">
      <w:start w:val="1"/>
      <w:numFmt w:val="decimal"/>
      <w:lvlText w:val="%4."/>
      <w:lvlJc w:val="left"/>
      <w:pPr>
        <w:ind w:left="1800" w:hanging="420"/>
      </w:pPr>
    </w:lvl>
    <w:lvl w:ilvl="4" w:tplc="04090019">
      <w:start w:val="1"/>
      <w:numFmt w:val="lowerLetter"/>
      <w:lvlText w:val="%5)"/>
      <w:lvlJc w:val="left"/>
      <w:pPr>
        <w:ind w:left="2220" w:hanging="420"/>
      </w:pPr>
    </w:lvl>
    <w:lvl w:ilvl="5" w:tplc="0409001B">
      <w:start w:val="1"/>
      <w:numFmt w:val="lowerRoman"/>
      <w:lvlText w:val="%6."/>
      <w:lvlJc w:val="right"/>
      <w:pPr>
        <w:ind w:left="2640" w:hanging="420"/>
      </w:pPr>
    </w:lvl>
    <w:lvl w:ilvl="6" w:tplc="0409000F">
      <w:start w:val="1"/>
      <w:numFmt w:val="decimal"/>
      <w:lvlText w:val="%7."/>
      <w:lvlJc w:val="left"/>
      <w:pPr>
        <w:ind w:left="3060" w:hanging="420"/>
      </w:pPr>
    </w:lvl>
    <w:lvl w:ilvl="7" w:tplc="04090019">
      <w:start w:val="1"/>
      <w:numFmt w:val="lowerLetter"/>
      <w:lvlText w:val="%8)"/>
      <w:lvlJc w:val="left"/>
      <w:pPr>
        <w:ind w:left="3480" w:hanging="420"/>
      </w:pPr>
    </w:lvl>
    <w:lvl w:ilvl="8" w:tplc="0409001B">
      <w:start w:val="1"/>
      <w:numFmt w:val="lowerRoman"/>
      <w:lvlText w:val="%9."/>
      <w:lvlJc w:val="right"/>
      <w:pPr>
        <w:ind w:left="3900" w:hanging="420"/>
      </w:pPr>
    </w:lvl>
  </w:abstractNum>
  <w:abstractNum w:abstractNumId="16" w15:restartNumberingAfterBreak="0">
    <w:nsid w:val="3872211E"/>
    <w:multiLevelType w:val="multilevel"/>
    <w:tmpl w:val="758E5036"/>
    <w:lvl w:ilvl="0">
      <w:start w:val="1"/>
      <w:numFmt w:val="decimal"/>
      <w:lvlText w:val="%1."/>
      <w:lvlJc w:val="left"/>
      <w:pPr>
        <w:ind w:left="400" w:hanging="400"/>
      </w:pPr>
      <w:rPr>
        <w:rFonts w:ascii="Times New Roman" w:eastAsia="Times New Roman" w:hAnsi="Times New Roman" w:cs="Times New Roman"/>
      </w:rPr>
    </w:lvl>
    <w:lvl w:ilvl="1">
      <w:start w:val="7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41E47F34"/>
    <w:multiLevelType w:val="multilevel"/>
    <w:tmpl w:val="5F5EF9A6"/>
    <w:lvl w:ilvl="0">
      <w:start w:val="2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4202074F"/>
    <w:multiLevelType w:val="hybridMultilevel"/>
    <w:tmpl w:val="47E20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95501B"/>
    <w:multiLevelType w:val="hybridMultilevel"/>
    <w:tmpl w:val="D3AAC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791F75"/>
    <w:multiLevelType w:val="hybridMultilevel"/>
    <w:tmpl w:val="FD207B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313A94"/>
    <w:multiLevelType w:val="hybridMultilevel"/>
    <w:tmpl w:val="5300B2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CF0013"/>
    <w:multiLevelType w:val="hybridMultilevel"/>
    <w:tmpl w:val="F0FE075C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B509B6"/>
    <w:multiLevelType w:val="hybridMultilevel"/>
    <w:tmpl w:val="C36ECEB4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1A7A39"/>
    <w:multiLevelType w:val="hybridMultilevel"/>
    <w:tmpl w:val="789ED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714A7A"/>
    <w:multiLevelType w:val="multilevel"/>
    <w:tmpl w:val="C7E63FBA"/>
    <w:lvl w:ilvl="0">
      <w:start w:val="2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68EE313F"/>
    <w:multiLevelType w:val="hybridMultilevel"/>
    <w:tmpl w:val="EC285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7065F4"/>
    <w:multiLevelType w:val="multilevel"/>
    <w:tmpl w:val="FE9EA2E6"/>
    <w:lvl w:ilvl="0">
      <w:start w:val="2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8" w15:restartNumberingAfterBreak="0">
    <w:nsid w:val="7A9D3E9B"/>
    <w:multiLevelType w:val="multilevel"/>
    <w:tmpl w:val="FE06F798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9" w15:restartNumberingAfterBreak="0">
    <w:nsid w:val="7BDA2F96"/>
    <w:multiLevelType w:val="multilevel"/>
    <w:tmpl w:val="A7B43E2A"/>
    <w:lvl w:ilvl="0">
      <w:start w:val="3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9"/>
  </w:num>
  <w:num w:numId="2">
    <w:abstractNumId w:val="22"/>
  </w:num>
  <w:num w:numId="3">
    <w:abstractNumId w:val="23"/>
  </w:num>
  <w:num w:numId="4">
    <w:abstractNumId w:val="10"/>
  </w:num>
  <w:num w:numId="5">
    <w:abstractNumId w:val="1"/>
  </w:num>
  <w:num w:numId="6">
    <w:abstractNumId w:val="8"/>
  </w:num>
  <w:num w:numId="7">
    <w:abstractNumId w:val="26"/>
  </w:num>
  <w:num w:numId="8">
    <w:abstractNumId w:val="0"/>
  </w:num>
  <w:num w:numId="9">
    <w:abstractNumId w:val="14"/>
  </w:num>
  <w:num w:numId="10">
    <w:abstractNumId w:val="28"/>
  </w:num>
  <w:num w:numId="11">
    <w:abstractNumId w:val="4"/>
  </w:num>
  <w:num w:numId="12">
    <w:abstractNumId w:val="12"/>
  </w:num>
  <w:num w:numId="13">
    <w:abstractNumId w:val="5"/>
  </w:num>
  <w:num w:numId="14">
    <w:abstractNumId w:val="6"/>
  </w:num>
  <w:num w:numId="15">
    <w:abstractNumId w:val="13"/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9"/>
  </w:num>
  <w:num w:numId="19">
    <w:abstractNumId w:val="27"/>
  </w:num>
  <w:num w:numId="20">
    <w:abstractNumId w:val="3"/>
  </w:num>
  <w:num w:numId="21">
    <w:abstractNumId w:val="25"/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6"/>
  </w:num>
  <w:num w:numId="24">
    <w:abstractNumId w:val="18"/>
  </w:num>
  <w:num w:numId="25">
    <w:abstractNumId w:val="24"/>
  </w:num>
  <w:num w:numId="26">
    <w:abstractNumId w:val="17"/>
  </w:num>
  <w:num w:numId="27">
    <w:abstractNumId w:val="11"/>
  </w:num>
  <w:num w:numId="28">
    <w:abstractNumId w:val="20"/>
  </w:num>
  <w:num w:numId="29">
    <w:abstractNumId w:val="21"/>
  </w:num>
  <w:num w:numId="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280"/>
    <w:rsid w:val="00023616"/>
    <w:rsid w:val="00051834"/>
    <w:rsid w:val="00093380"/>
    <w:rsid w:val="000A26D0"/>
    <w:rsid w:val="000D1324"/>
    <w:rsid w:val="0012761D"/>
    <w:rsid w:val="00140E18"/>
    <w:rsid w:val="00140F78"/>
    <w:rsid w:val="00142E47"/>
    <w:rsid w:val="00161B6D"/>
    <w:rsid w:val="0016682C"/>
    <w:rsid w:val="001822C0"/>
    <w:rsid w:val="00195971"/>
    <w:rsid w:val="001D32CC"/>
    <w:rsid w:val="001F305B"/>
    <w:rsid w:val="00226B0A"/>
    <w:rsid w:val="002558B7"/>
    <w:rsid w:val="002B02A6"/>
    <w:rsid w:val="002B5C4B"/>
    <w:rsid w:val="002E21BE"/>
    <w:rsid w:val="002E5019"/>
    <w:rsid w:val="002F5045"/>
    <w:rsid w:val="00317184"/>
    <w:rsid w:val="00317F15"/>
    <w:rsid w:val="003505E3"/>
    <w:rsid w:val="00355F69"/>
    <w:rsid w:val="00362EFF"/>
    <w:rsid w:val="003B4096"/>
    <w:rsid w:val="004142D7"/>
    <w:rsid w:val="00423ECE"/>
    <w:rsid w:val="0043359D"/>
    <w:rsid w:val="00446CBF"/>
    <w:rsid w:val="00472D75"/>
    <w:rsid w:val="004858AA"/>
    <w:rsid w:val="004D2BF1"/>
    <w:rsid w:val="00502D85"/>
    <w:rsid w:val="00523B82"/>
    <w:rsid w:val="00587445"/>
    <w:rsid w:val="005A3149"/>
    <w:rsid w:val="00600B48"/>
    <w:rsid w:val="00607515"/>
    <w:rsid w:val="00656E2D"/>
    <w:rsid w:val="00677FD4"/>
    <w:rsid w:val="006C71E8"/>
    <w:rsid w:val="00706BA9"/>
    <w:rsid w:val="00710CA1"/>
    <w:rsid w:val="007236EA"/>
    <w:rsid w:val="007275A9"/>
    <w:rsid w:val="007544C0"/>
    <w:rsid w:val="00772B48"/>
    <w:rsid w:val="007771D4"/>
    <w:rsid w:val="00777B1D"/>
    <w:rsid w:val="00781749"/>
    <w:rsid w:val="0079772C"/>
    <w:rsid w:val="007F1710"/>
    <w:rsid w:val="00810CFB"/>
    <w:rsid w:val="00835039"/>
    <w:rsid w:val="00845139"/>
    <w:rsid w:val="00851A28"/>
    <w:rsid w:val="00891110"/>
    <w:rsid w:val="008C7C05"/>
    <w:rsid w:val="008E3F57"/>
    <w:rsid w:val="00904F5C"/>
    <w:rsid w:val="00906F2D"/>
    <w:rsid w:val="009364FC"/>
    <w:rsid w:val="0098458C"/>
    <w:rsid w:val="009A209E"/>
    <w:rsid w:val="009A3095"/>
    <w:rsid w:val="009A6513"/>
    <w:rsid w:val="009D5280"/>
    <w:rsid w:val="009D6B36"/>
    <w:rsid w:val="009E7919"/>
    <w:rsid w:val="00A3763F"/>
    <w:rsid w:val="00A675EF"/>
    <w:rsid w:val="00A71E64"/>
    <w:rsid w:val="00AA722C"/>
    <w:rsid w:val="00B077F3"/>
    <w:rsid w:val="00B24F6C"/>
    <w:rsid w:val="00B30D91"/>
    <w:rsid w:val="00B64DDD"/>
    <w:rsid w:val="00B86987"/>
    <w:rsid w:val="00BD188A"/>
    <w:rsid w:val="00BF18DC"/>
    <w:rsid w:val="00C2699A"/>
    <w:rsid w:val="00C272B9"/>
    <w:rsid w:val="00C3169A"/>
    <w:rsid w:val="00C53D57"/>
    <w:rsid w:val="00C70D33"/>
    <w:rsid w:val="00C839DF"/>
    <w:rsid w:val="00C95F61"/>
    <w:rsid w:val="00CA07D9"/>
    <w:rsid w:val="00CA7070"/>
    <w:rsid w:val="00D208BC"/>
    <w:rsid w:val="00D20A20"/>
    <w:rsid w:val="00D22F42"/>
    <w:rsid w:val="00D3492B"/>
    <w:rsid w:val="00D831CA"/>
    <w:rsid w:val="00D923E6"/>
    <w:rsid w:val="00E02F48"/>
    <w:rsid w:val="00E20A52"/>
    <w:rsid w:val="00E42372"/>
    <w:rsid w:val="00E5517B"/>
    <w:rsid w:val="00E6592A"/>
    <w:rsid w:val="00EC1C79"/>
    <w:rsid w:val="00F76E74"/>
    <w:rsid w:val="00F8475F"/>
    <w:rsid w:val="00F9458D"/>
    <w:rsid w:val="00FB71F7"/>
    <w:rsid w:val="00FC2733"/>
    <w:rsid w:val="00FD48E4"/>
    <w:rsid w:val="00FF1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3229F7F"/>
  <w15:docId w15:val="{1BAB9BC3-F56E-456B-A9FE-4A8DA005B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44C0"/>
    <w:rPr>
      <w:rFonts w:eastAsiaTheme="minorEastAsia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44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21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44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3169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44C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7544C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7544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44C0"/>
    <w:rPr>
      <w:rFonts w:eastAsiaTheme="minorEastAsia"/>
      <w:lang w:eastAsia="zh-CN"/>
    </w:rPr>
  </w:style>
  <w:style w:type="character" w:styleId="Hyperlink">
    <w:name w:val="Hyperlink"/>
    <w:basedOn w:val="DefaultParagraphFont"/>
    <w:uiPriority w:val="99"/>
    <w:unhideWhenUsed/>
    <w:rsid w:val="007544C0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7544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44C0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styleId="ListParagraph">
    <w:name w:val="List Paragraph"/>
    <w:basedOn w:val="Normal"/>
    <w:uiPriority w:val="34"/>
    <w:qFormat/>
    <w:rsid w:val="007544C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7544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44C0"/>
    <w:rPr>
      <w:rFonts w:eastAsiaTheme="minorEastAsia"/>
      <w:lang w:eastAsia="zh-CN"/>
    </w:rPr>
  </w:style>
  <w:style w:type="paragraph" w:styleId="TOCHeading">
    <w:name w:val="TOC Heading"/>
    <w:basedOn w:val="Heading1"/>
    <w:next w:val="Normal"/>
    <w:uiPriority w:val="39"/>
    <w:unhideWhenUsed/>
    <w:qFormat/>
    <w:rsid w:val="007544C0"/>
    <w:pPr>
      <w:outlineLvl w:val="9"/>
    </w:pPr>
    <w:rPr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12761D"/>
    <w:pPr>
      <w:tabs>
        <w:tab w:val="left" w:pos="1100"/>
        <w:tab w:val="right" w:leader="dot" w:pos="9350"/>
      </w:tabs>
      <w:spacing w:after="0"/>
      <w:ind w:left="446"/>
    </w:pPr>
  </w:style>
  <w:style w:type="paragraph" w:styleId="TOC1">
    <w:name w:val="toc 1"/>
    <w:basedOn w:val="Normal"/>
    <w:next w:val="Normal"/>
    <w:autoRedefine/>
    <w:uiPriority w:val="39"/>
    <w:unhideWhenUsed/>
    <w:rsid w:val="007544C0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2E21B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zh-CN"/>
    </w:rPr>
  </w:style>
  <w:style w:type="paragraph" w:styleId="BodyText">
    <w:name w:val="Body Text"/>
    <w:basedOn w:val="Normal"/>
    <w:link w:val="BodyTextChar"/>
    <w:unhideWhenUsed/>
    <w:rsid w:val="00656E2D"/>
    <w:pPr>
      <w:spacing w:after="140" w:line="288" w:lineRule="auto"/>
    </w:pPr>
    <w:rPr>
      <w:rFonts w:eastAsiaTheme="minorHAnsi"/>
      <w:color w:val="00000A"/>
      <w:lang w:eastAsia="en-US"/>
    </w:rPr>
  </w:style>
  <w:style w:type="character" w:customStyle="1" w:styleId="BodyTextChar">
    <w:name w:val="Body Text Char"/>
    <w:basedOn w:val="DefaultParagraphFont"/>
    <w:link w:val="BodyText"/>
    <w:rsid w:val="00656E2D"/>
    <w:rPr>
      <w:color w:val="00000A"/>
    </w:rPr>
  </w:style>
  <w:style w:type="paragraph" w:styleId="TOC2">
    <w:name w:val="toc 2"/>
    <w:basedOn w:val="Normal"/>
    <w:next w:val="Normal"/>
    <w:autoRedefine/>
    <w:uiPriority w:val="39"/>
    <w:unhideWhenUsed/>
    <w:rsid w:val="009364FC"/>
    <w:pPr>
      <w:spacing w:after="100"/>
      <w:ind w:left="220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D132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20A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2558B7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C3169A"/>
    <w:rPr>
      <w:rFonts w:asciiTheme="majorHAnsi" w:eastAsiaTheme="majorEastAsia" w:hAnsiTheme="majorHAnsi" w:cstheme="majorBidi"/>
      <w:i/>
      <w:iCs/>
      <w:color w:val="2F5496" w:themeColor="accent1" w:themeShade="BF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23E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23E6"/>
    <w:rPr>
      <w:rFonts w:ascii="Lucida Grande" w:eastAsiaTheme="minorEastAsia" w:hAnsi="Lucida Grande" w:cs="Lucida Grande"/>
      <w:sz w:val="18"/>
      <w:szCs w:val="18"/>
      <w:lang w:eastAsia="zh-CN"/>
    </w:rPr>
  </w:style>
  <w:style w:type="character" w:styleId="UnresolvedMention">
    <w:name w:val="Unresolved Mention"/>
    <w:basedOn w:val="DefaultParagraphFont"/>
    <w:uiPriority w:val="99"/>
    <w:semiHidden/>
    <w:unhideWhenUsed/>
    <w:rsid w:val="0084513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505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562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dee</b:Tag>
    <b:SourceType>InternetSite</b:SourceType>
    <b:Guid>{9C4453E4-D978-483A-93A7-F7CEB3B8BB61}</b:Guid>
    <b:Title>Convolutional Neural Networks | Coursera</b:Title>
    <b:InternetSiteTitle>Coursera</b:InternetSiteTitle>
    <b:URL>https://www.coursera.org/learn/convolutional-neural-networks?specialization=deep-learning</b:URL>
    <b:Author>
      <b:Author>
        <b:Corporate>deeplearning.ai</b:Corporate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A7FE0CFD-8674-4E55-8088-57B98CA410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 Berkery</dc:creator>
  <cp:keywords/>
  <dc:description/>
  <cp:lastModifiedBy>mprasad4</cp:lastModifiedBy>
  <cp:revision>20</cp:revision>
  <dcterms:created xsi:type="dcterms:W3CDTF">2019-07-21T22:31:00Z</dcterms:created>
  <dcterms:modified xsi:type="dcterms:W3CDTF">2019-07-23T23:00:00Z</dcterms:modified>
</cp:coreProperties>
</file>